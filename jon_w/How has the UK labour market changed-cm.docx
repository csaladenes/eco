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8F58" w14:textId="6F072CB2" w:rsidR="006337C3" w:rsidRDefault="00377D29" w:rsidP="006337C3">
      <w:pPr>
        <w:jc w:val="center"/>
        <w:rPr>
          <w:b/>
        </w:rPr>
      </w:pPr>
      <w:ins w:id="0" w:author="Charlie Meyrick" w:date="2021-03-30T11:13:00Z">
        <w:r>
          <w:rPr>
            <w:b/>
          </w:rPr>
          <w:t>How has the UK labour market changed over the past ye</w:t>
        </w:r>
      </w:ins>
      <w:ins w:id="1" w:author="Charlie Meyrick" w:date="2021-03-30T11:14:00Z">
        <w:r>
          <w:rPr>
            <w:b/>
          </w:rPr>
          <w:t>ar?</w:t>
        </w:r>
      </w:ins>
      <w:del w:id="2" w:author="Charlie Meyrick" w:date="2021-03-30T11:13:00Z">
        <w:r w:rsidR="0093280F" w:rsidDel="00377D29">
          <w:rPr>
            <w:b/>
          </w:rPr>
          <w:delText>A Year in the Life: The UK Labour Market Under COVID-19</w:delText>
        </w:r>
      </w:del>
    </w:p>
    <w:p w14:paraId="69F12B6C" w14:textId="58EEA093" w:rsidR="0093280F" w:rsidDel="00377D29" w:rsidRDefault="0093280F" w:rsidP="00752D4A">
      <w:pPr>
        <w:spacing w:after="0" w:line="360" w:lineRule="auto"/>
        <w:jc w:val="both"/>
        <w:rPr>
          <w:del w:id="3" w:author="Charlie Meyrick" w:date="2021-03-30T11:14:00Z"/>
          <w:b/>
        </w:rPr>
      </w:pPr>
    </w:p>
    <w:p w14:paraId="55930656" w14:textId="77777777" w:rsidR="00377D29" w:rsidRDefault="00377D29" w:rsidP="006337C3">
      <w:pPr>
        <w:jc w:val="center"/>
        <w:rPr>
          <w:ins w:id="4" w:author="Charlie Meyrick" w:date="2021-03-30T11:18:00Z"/>
          <w:b/>
        </w:rPr>
      </w:pPr>
    </w:p>
    <w:p w14:paraId="1CA5E440" w14:textId="014A901B" w:rsidR="00B2574A" w:rsidRPr="00B2574A" w:rsidDel="00AB6747" w:rsidRDefault="00B2574A" w:rsidP="00752D4A">
      <w:pPr>
        <w:spacing w:after="0" w:line="360" w:lineRule="auto"/>
        <w:jc w:val="both"/>
        <w:rPr>
          <w:del w:id="5" w:author="Charlie Meyrick" w:date="2021-03-30T11:51:00Z"/>
          <w:i/>
          <w:sz w:val="24"/>
          <w:szCs w:val="24"/>
        </w:rPr>
      </w:pPr>
      <w:del w:id="6" w:author="Charlie Meyrick" w:date="2021-03-30T11:14:00Z">
        <w:r w:rsidRPr="00B2574A" w:rsidDel="00377D29">
          <w:rPr>
            <w:i/>
            <w:sz w:val="24"/>
            <w:szCs w:val="24"/>
          </w:rPr>
          <w:delText>“I read the news today. Oh boy”</w:delText>
        </w:r>
      </w:del>
    </w:p>
    <w:p w14:paraId="7DE3AC67" w14:textId="77777777" w:rsidR="00B2574A" w:rsidRPr="00377D29" w:rsidDel="00377D29" w:rsidRDefault="00B2574A" w:rsidP="00752D4A">
      <w:pPr>
        <w:spacing w:after="0" w:line="360" w:lineRule="auto"/>
        <w:jc w:val="both"/>
        <w:rPr>
          <w:del w:id="7" w:author="Charlie Meyrick" w:date="2021-03-30T11:14:00Z"/>
          <w:i/>
          <w:iCs/>
          <w:sz w:val="24"/>
          <w:szCs w:val="24"/>
          <w:rPrChange w:id="8" w:author="Charlie Meyrick" w:date="2021-03-30T11:18:00Z">
            <w:rPr>
              <w:del w:id="9" w:author="Charlie Meyrick" w:date="2021-03-30T11:14:00Z"/>
              <w:sz w:val="24"/>
              <w:szCs w:val="24"/>
            </w:rPr>
          </w:rPrChange>
        </w:rPr>
      </w:pPr>
    </w:p>
    <w:p w14:paraId="4B4D7B1E" w14:textId="61B5363E" w:rsidR="00B2574A" w:rsidRPr="00377D29" w:rsidRDefault="00AB6747">
      <w:pPr>
        <w:spacing w:after="0" w:line="360" w:lineRule="auto"/>
        <w:jc w:val="both"/>
        <w:rPr>
          <w:i/>
          <w:iCs/>
          <w:sz w:val="24"/>
          <w:szCs w:val="24"/>
          <w:rPrChange w:id="10" w:author="Charlie Meyrick" w:date="2021-03-30T11:18:00Z">
            <w:rPr>
              <w:sz w:val="24"/>
              <w:szCs w:val="24"/>
            </w:rPr>
          </w:rPrChange>
        </w:rPr>
      </w:pPr>
      <w:ins w:id="11" w:author="Charlie Meyrick" w:date="2021-03-30T11:48:00Z">
        <w:r>
          <w:rPr>
            <w:i/>
            <w:iCs/>
            <w:sz w:val="24"/>
            <w:szCs w:val="24"/>
          </w:rPr>
          <w:t>Recessions typically have a substantial effect</w:t>
        </w:r>
      </w:ins>
      <w:ins w:id="12" w:author="Charlie Meyrick" w:date="2021-03-30T11:49:00Z">
        <w:r>
          <w:rPr>
            <w:i/>
            <w:iCs/>
            <w:sz w:val="24"/>
            <w:szCs w:val="24"/>
          </w:rPr>
          <w:t xml:space="preserve"> on</w:t>
        </w:r>
      </w:ins>
      <w:ins w:id="13" w:author="Charlie Meyrick" w:date="2021-03-30T11:48:00Z">
        <w:r>
          <w:rPr>
            <w:i/>
            <w:iCs/>
            <w:sz w:val="24"/>
            <w:szCs w:val="24"/>
          </w:rPr>
          <w:t xml:space="preserve"> jobs, work and pay</w:t>
        </w:r>
      </w:ins>
      <w:ins w:id="14" w:author="Charlie Meyrick" w:date="2021-03-30T11:49:00Z">
        <w:r>
          <w:rPr>
            <w:i/>
            <w:iCs/>
            <w:sz w:val="24"/>
            <w:szCs w:val="24"/>
          </w:rPr>
          <w:t xml:space="preserve">. </w:t>
        </w:r>
      </w:ins>
      <w:del w:id="15" w:author="Charlie Meyrick" w:date="2021-03-30T11:48:00Z">
        <w:r w:rsidR="00B2574A" w:rsidRPr="00377D29" w:rsidDel="00AB6747">
          <w:rPr>
            <w:i/>
            <w:iCs/>
            <w:sz w:val="24"/>
            <w:szCs w:val="24"/>
            <w:rPrChange w:id="16" w:author="Charlie Meyrick" w:date="2021-03-30T11:18:00Z">
              <w:rPr>
                <w:sz w:val="24"/>
                <w:szCs w:val="24"/>
              </w:rPr>
            </w:rPrChange>
          </w:rPr>
          <w:delText>The story of the</w:delText>
        </w:r>
        <w:r w:rsidR="00CC259B" w:rsidRPr="00377D29" w:rsidDel="00AB6747">
          <w:rPr>
            <w:i/>
            <w:iCs/>
            <w:sz w:val="24"/>
            <w:szCs w:val="24"/>
            <w:rPrChange w:id="17" w:author="Charlie Meyrick" w:date="2021-03-30T11:18:00Z">
              <w:rPr>
                <w:sz w:val="24"/>
                <w:szCs w:val="24"/>
              </w:rPr>
            </w:rPrChange>
          </w:rPr>
          <w:delText xml:space="preserve"> labour market through this troubled year</w:delText>
        </w:r>
        <w:r w:rsidR="00B2574A" w:rsidRPr="00377D29" w:rsidDel="00AB6747">
          <w:rPr>
            <w:i/>
            <w:iCs/>
            <w:sz w:val="24"/>
            <w:szCs w:val="24"/>
            <w:rPrChange w:id="18" w:author="Charlie Meyrick" w:date="2021-03-30T11:18:00Z">
              <w:rPr>
                <w:sz w:val="24"/>
                <w:szCs w:val="24"/>
              </w:rPr>
            </w:rPrChange>
          </w:rPr>
          <w:delText xml:space="preserve"> is told below in a series of </w:delText>
        </w:r>
      </w:del>
      <w:del w:id="19" w:author="Charlie Meyrick" w:date="2021-03-30T11:14:00Z">
        <w:r w:rsidR="00B2574A" w:rsidRPr="00377D29" w:rsidDel="00377D29">
          <w:rPr>
            <w:i/>
            <w:iCs/>
            <w:sz w:val="24"/>
            <w:szCs w:val="24"/>
            <w:rPrChange w:id="20" w:author="Charlie Meyrick" w:date="2021-03-30T11:18:00Z">
              <w:rPr>
                <w:sz w:val="24"/>
                <w:szCs w:val="24"/>
              </w:rPr>
            </w:rPrChange>
          </w:rPr>
          <w:delText>Figure</w:delText>
        </w:r>
        <w:r w:rsidR="00D55498" w:rsidRPr="00377D29" w:rsidDel="00377D29">
          <w:rPr>
            <w:i/>
            <w:iCs/>
            <w:sz w:val="24"/>
            <w:szCs w:val="24"/>
            <w:rPrChange w:id="21" w:author="Charlie Meyrick" w:date="2021-03-30T11:18:00Z">
              <w:rPr>
                <w:sz w:val="24"/>
                <w:szCs w:val="24"/>
              </w:rPr>
            </w:rPrChange>
          </w:rPr>
          <w:delText>s that</w:delText>
        </w:r>
      </w:del>
      <w:del w:id="22" w:author="Charlie Meyrick" w:date="2021-03-30T11:48:00Z">
        <w:r w:rsidR="00D55498" w:rsidRPr="00377D29" w:rsidDel="00AB6747">
          <w:rPr>
            <w:i/>
            <w:iCs/>
            <w:sz w:val="24"/>
            <w:szCs w:val="24"/>
            <w:rPrChange w:id="23" w:author="Charlie Meyrick" w:date="2021-03-30T11:18:00Z">
              <w:rPr>
                <w:sz w:val="24"/>
                <w:szCs w:val="24"/>
              </w:rPr>
            </w:rPrChange>
          </w:rPr>
          <w:delText xml:space="preserve"> track the path of </w:delText>
        </w:r>
        <w:r w:rsidR="00B2574A" w:rsidRPr="00377D29" w:rsidDel="00AB6747">
          <w:rPr>
            <w:i/>
            <w:iCs/>
            <w:sz w:val="24"/>
            <w:szCs w:val="24"/>
            <w:rPrChange w:id="24" w:author="Charlie Meyrick" w:date="2021-03-30T11:18:00Z">
              <w:rPr>
                <w:sz w:val="24"/>
                <w:szCs w:val="24"/>
              </w:rPr>
            </w:rPrChange>
          </w:rPr>
          <w:delText>key indicators of labour market performance week by week.</w:delText>
        </w:r>
        <w:r w:rsidR="00EC5A15" w:rsidRPr="00377D29" w:rsidDel="00AB6747">
          <w:rPr>
            <w:i/>
            <w:iCs/>
            <w:sz w:val="24"/>
            <w:szCs w:val="24"/>
            <w:rPrChange w:id="25" w:author="Charlie Meyrick" w:date="2021-03-30T11:18:00Z">
              <w:rPr>
                <w:sz w:val="24"/>
                <w:szCs w:val="24"/>
              </w:rPr>
            </w:rPrChange>
          </w:rPr>
          <w:delText xml:space="preserve"> In</w:delText>
        </w:r>
        <w:r w:rsidR="00D55498" w:rsidRPr="00377D29" w:rsidDel="00AB6747">
          <w:rPr>
            <w:i/>
            <w:iCs/>
            <w:sz w:val="24"/>
            <w:szCs w:val="24"/>
            <w:rPrChange w:id="26" w:author="Charlie Meyrick" w:date="2021-03-30T11:18:00Z">
              <w:rPr>
                <w:sz w:val="24"/>
                <w:szCs w:val="24"/>
              </w:rPr>
            </w:rPrChange>
          </w:rPr>
          <w:delText xml:space="preserve"> the past, recessions meant </w:delText>
        </w:r>
        <w:r w:rsidR="00EC5A15" w:rsidRPr="00377D29" w:rsidDel="00AB6747">
          <w:rPr>
            <w:i/>
            <w:iCs/>
            <w:sz w:val="24"/>
            <w:szCs w:val="24"/>
            <w:rPrChange w:id="27" w:author="Charlie Meyrick" w:date="2021-03-30T11:18:00Z">
              <w:rPr>
                <w:sz w:val="24"/>
                <w:szCs w:val="24"/>
              </w:rPr>
            </w:rPrChange>
          </w:rPr>
          <w:delText>steep rises in unemployment or s</w:delText>
        </w:r>
        <w:r w:rsidR="00E63CC3" w:rsidRPr="00377D29" w:rsidDel="00AB6747">
          <w:rPr>
            <w:i/>
            <w:iCs/>
            <w:sz w:val="24"/>
            <w:szCs w:val="24"/>
            <w:rPrChange w:id="28" w:author="Charlie Meyrick" w:date="2021-03-30T11:18:00Z">
              <w:rPr>
                <w:sz w:val="24"/>
                <w:szCs w:val="24"/>
              </w:rPr>
            </w:rPrChange>
          </w:rPr>
          <w:delText xml:space="preserve">teep wage cuts. </w:delText>
        </w:r>
      </w:del>
      <w:ins w:id="29" w:author="Charlie Meyrick" w:date="2021-03-30T11:51:00Z">
        <w:r>
          <w:rPr>
            <w:i/>
            <w:iCs/>
            <w:sz w:val="24"/>
            <w:szCs w:val="24"/>
          </w:rPr>
          <w:t xml:space="preserve">But </w:t>
        </w:r>
      </w:ins>
      <w:del w:id="30" w:author="Charlie Meyrick" w:date="2021-03-30T11:51:00Z">
        <w:r w:rsidR="00E63CC3" w:rsidRPr="00377D29" w:rsidDel="00AB6747">
          <w:rPr>
            <w:i/>
            <w:iCs/>
            <w:sz w:val="24"/>
            <w:szCs w:val="24"/>
            <w:rPrChange w:id="31" w:author="Charlie Meyrick" w:date="2021-03-30T11:18:00Z">
              <w:rPr>
                <w:sz w:val="24"/>
                <w:szCs w:val="24"/>
              </w:rPr>
            </w:rPrChange>
          </w:rPr>
          <w:delText xml:space="preserve">And yet </w:delText>
        </w:r>
      </w:del>
      <w:r w:rsidR="00EC5A15" w:rsidRPr="00377D29">
        <w:rPr>
          <w:i/>
          <w:iCs/>
          <w:sz w:val="24"/>
          <w:szCs w:val="24"/>
          <w:rPrChange w:id="32" w:author="Charlie Meyrick" w:date="2021-03-30T11:18:00Z">
            <w:rPr>
              <w:sz w:val="24"/>
              <w:szCs w:val="24"/>
            </w:rPr>
          </w:rPrChange>
        </w:rPr>
        <w:t>this time</w:t>
      </w:r>
      <w:ins w:id="33" w:author="Charlie Meyrick" w:date="2021-03-30T11:14:00Z">
        <w:r w:rsidR="00377D29" w:rsidRPr="00377D29">
          <w:rPr>
            <w:i/>
            <w:iCs/>
            <w:sz w:val="24"/>
            <w:szCs w:val="24"/>
            <w:rPrChange w:id="34" w:author="Charlie Meyrick" w:date="2021-03-30T11:18:00Z">
              <w:rPr>
                <w:sz w:val="24"/>
                <w:szCs w:val="24"/>
              </w:rPr>
            </w:rPrChange>
          </w:rPr>
          <w:t>,</w:t>
        </w:r>
      </w:ins>
      <w:r w:rsidR="00EC5A15" w:rsidRPr="00377D29">
        <w:rPr>
          <w:i/>
          <w:iCs/>
          <w:sz w:val="24"/>
          <w:szCs w:val="24"/>
          <w:rPrChange w:id="35" w:author="Charlie Meyrick" w:date="2021-03-30T11:18:00Z">
            <w:rPr>
              <w:sz w:val="24"/>
              <w:szCs w:val="24"/>
            </w:rPr>
          </w:rPrChange>
        </w:rPr>
        <w:t xml:space="preserve"> the UK labour market has behaved very differently.</w:t>
      </w:r>
      <w:del w:id="36" w:author="Charlie Meyrick" w:date="2021-03-30T11:49:00Z">
        <w:r w:rsidR="00EC5A15" w:rsidRPr="00377D29" w:rsidDel="00AB6747">
          <w:rPr>
            <w:i/>
            <w:iCs/>
            <w:sz w:val="24"/>
            <w:szCs w:val="24"/>
            <w:rPrChange w:id="37" w:author="Charlie Meyrick" w:date="2021-03-30T11:18:00Z">
              <w:rPr>
                <w:sz w:val="24"/>
                <w:szCs w:val="24"/>
              </w:rPr>
            </w:rPrChange>
          </w:rPr>
          <w:delText xml:space="preserve"> </w:delText>
        </w:r>
      </w:del>
      <w:del w:id="38" w:author="Charlie Meyrick" w:date="2021-03-30T11:14:00Z">
        <w:r w:rsidR="00EC5A15" w:rsidRPr="00377D29" w:rsidDel="00377D29">
          <w:rPr>
            <w:i/>
            <w:iCs/>
            <w:sz w:val="24"/>
            <w:szCs w:val="24"/>
            <w:rPrChange w:id="39" w:author="Charlie Meyrick" w:date="2021-03-30T11:18:00Z">
              <w:rPr>
                <w:sz w:val="24"/>
                <w:szCs w:val="24"/>
              </w:rPr>
            </w:rPrChange>
          </w:rPr>
          <w:delText xml:space="preserve"> </w:delText>
        </w:r>
      </w:del>
      <w:del w:id="40" w:author="Charlie Meyrick" w:date="2021-03-30T11:15:00Z">
        <w:r w:rsidR="0049356D" w:rsidRPr="00377D29" w:rsidDel="00377D29">
          <w:rPr>
            <w:i/>
            <w:iCs/>
            <w:sz w:val="24"/>
            <w:szCs w:val="24"/>
            <w:rPrChange w:id="41" w:author="Charlie Meyrick" w:date="2021-03-30T11:18:00Z">
              <w:rPr>
                <w:sz w:val="24"/>
                <w:szCs w:val="24"/>
              </w:rPr>
            </w:rPrChange>
          </w:rPr>
          <w:delText>A</w:delText>
        </w:r>
      </w:del>
      <w:del w:id="42" w:author="Charlie Meyrick" w:date="2021-03-30T11:49:00Z">
        <w:r w:rsidR="0049356D" w:rsidRPr="00377D29" w:rsidDel="00AB6747">
          <w:rPr>
            <w:i/>
            <w:iCs/>
            <w:sz w:val="24"/>
            <w:szCs w:val="24"/>
            <w:rPrChange w:id="43" w:author="Charlie Meyrick" w:date="2021-03-30T11:18:00Z">
              <w:rPr>
                <w:sz w:val="24"/>
                <w:szCs w:val="24"/>
              </w:rPr>
            </w:rPrChange>
          </w:rPr>
          <w:delText xml:space="preserve"> recession caused by restrictions on mobility has had most ef</w:delText>
        </w:r>
        <w:r w:rsidR="00E53AD8" w:rsidRPr="00377D29" w:rsidDel="00AB6747">
          <w:rPr>
            <w:i/>
            <w:iCs/>
            <w:sz w:val="24"/>
            <w:szCs w:val="24"/>
            <w:rPrChange w:id="44" w:author="Charlie Meyrick" w:date="2021-03-30T11:18:00Z">
              <w:rPr>
                <w:sz w:val="24"/>
                <w:szCs w:val="24"/>
              </w:rPr>
            </w:rPrChange>
          </w:rPr>
          <w:delText>fect on the areas of the labour market</w:delText>
        </w:r>
        <w:r w:rsidR="0049356D" w:rsidRPr="00377D29" w:rsidDel="00AB6747">
          <w:rPr>
            <w:i/>
            <w:iCs/>
            <w:sz w:val="24"/>
            <w:szCs w:val="24"/>
            <w:rPrChange w:id="45" w:author="Charlie Meyrick" w:date="2021-03-30T11:18:00Z">
              <w:rPr>
                <w:sz w:val="24"/>
                <w:szCs w:val="24"/>
              </w:rPr>
            </w:rPrChange>
          </w:rPr>
          <w:delText xml:space="preserve"> most reliant on </w:delText>
        </w:r>
        <w:commentRangeStart w:id="46"/>
        <w:r w:rsidR="0049356D" w:rsidRPr="00377D29" w:rsidDel="00AB6747">
          <w:rPr>
            <w:i/>
            <w:iCs/>
            <w:sz w:val="24"/>
            <w:szCs w:val="24"/>
            <w:rPrChange w:id="47" w:author="Charlie Meyrick" w:date="2021-03-30T11:18:00Z">
              <w:rPr>
                <w:sz w:val="24"/>
                <w:szCs w:val="24"/>
              </w:rPr>
            </w:rPrChange>
          </w:rPr>
          <w:delText>mobility</w:delText>
        </w:r>
        <w:commentRangeEnd w:id="46"/>
        <w:r w:rsidR="00377D29" w:rsidDel="00AB6747">
          <w:rPr>
            <w:rStyle w:val="CommentReference"/>
          </w:rPr>
          <w:commentReference w:id="46"/>
        </w:r>
      </w:del>
      <w:ins w:id="48" w:author="Charlie Meyrick" w:date="2021-03-30T11:49:00Z">
        <w:r>
          <w:rPr>
            <w:i/>
            <w:iCs/>
            <w:sz w:val="24"/>
            <w:szCs w:val="24"/>
          </w:rPr>
          <w:t xml:space="preserve"> While overall unemployment </w:t>
        </w:r>
      </w:ins>
      <w:ins w:id="49" w:author="Charlie Meyrick" w:date="2021-03-30T11:51:00Z">
        <w:r>
          <w:rPr>
            <w:i/>
            <w:iCs/>
            <w:sz w:val="24"/>
            <w:szCs w:val="24"/>
          </w:rPr>
          <w:t xml:space="preserve">has </w:t>
        </w:r>
      </w:ins>
      <w:ins w:id="50" w:author="Charlie Meyrick" w:date="2021-03-30T11:49:00Z">
        <w:r>
          <w:rPr>
            <w:i/>
            <w:iCs/>
            <w:sz w:val="24"/>
            <w:szCs w:val="24"/>
          </w:rPr>
          <w:t>not changed much,</w:t>
        </w:r>
      </w:ins>
      <w:ins w:id="51" w:author="Charlie Meyrick" w:date="2021-03-30T11:50:00Z">
        <w:r>
          <w:rPr>
            <w:i/>
            <w:iCs/>
            <w:sz w:val="24"/>
            <w:szCs w:val="24"/>
          </w:rPr>
          <w:t xml:space="preserve"> factors</w:t>
        </w:r>
      </w:ins>
      <w:ins w:id="52" w:author="Charlie Meyrick" w:date="2021-03-30T11:49:00Z">
        <w:r>
          <w:rPr>
            <w:i/>
            <w:iCs/>
            <w:sz w:val="24"/>
            <w:szCs w:val="24"/>
          </w:rPr>
          <w:t xml:space="preserve"> such as </w:t>
        </w:r>
      </w:ins>
      <w:ins w:id="53" w:author="Charlie Meyrick" w:date="2021-03-30T11:50:00Z">
        <w:r w:rsidRPr="00AB6747">
          <w:rPr>
            <w:i/>
            <w:iCs/>
            <w:sz w:val="24"/>
            <w:szCs w:val="24"/>
          </w:rPr>
          <w:t>work absences, hiring, job quitting and residential moves</w:t>
        </w:r>
        <w:r>
          <w:rPr>
            <w:i/>
            <w:iCs/>
            <w:sz w:val="24"/>
            <w:szCs w:val="24"/>
          </w:rPr>
          <w:t xml:space="preserve"> have all fallen dramatically.</w:t>
        </w:r>
      </w:ins>
      <w:del w:id="54" w:author="Charlie Meyrick" w:date="2021-03-30T11:49:00Z">
        <w:r w:rsidR="0049356D" w:rsidRPr="00377D29" w:rsidDel="00AB6747">
          <w:rPr>
            <w:i/>
            <w:iCs/>
            <w:sz w:val="24"/>
            <w:szCs w:val="24"/>
            <w:rPrChange w:id="55" w:author="Charlie Meyrick" w:date="2021-03-30T11:18:00Z">
              <w:rPr>
                <w:sz w:val="24"/>
                <w:szCs w:val="24"/>
              </w:rPr>
            </w:rPrChange>
          </w:rPr>
          <w:delText>.</w:delText>
        </w:r>
      </w:del>
    </w:p>
    <w:p w14:paraId="1C0DF0A1" w14:textId="0466F068" w:rsidR="00B2574A" w:rsidDel="00377D29" w:rsidRDefault="00B2574A" w:rsidP="00752D4A">
      <w:pPr>
        <w:spacing w:after="0" w:line="360" w:lineRule="auto"/>
        <w:jc w:val="both"/>
        <w:rPr>
          <w:del w:id="56" w:author="Charlie Meyrick" w:date="2021-03-30T11:18:00Z"/>
          <w:sz w:val="24"/>
          <w:szCs w:val="24"/>
        </w:rPr>
      </w:pPr>
    </w:p>
    <w:p w14:paraId="77FA0E8C" w14:textId="22DF1C55" w:rsidR="004D67AB" w:rsidRPr="00752D4A" w:rsidDel="00377D29" w:rsidRDefault="004D67AB" w:rsidP="00752D4A">
      <w:pPr>
        <w:spacing w:after="0" w:line="360" w:lineRule="auto"/>
        <w:jc w:val="both"/>
        <w:rPr>
          <w:del w:id="57" w:author="Charlie Meyrick" w:date="2021-03-30T11:18:00Z"/>
          <w:b/>
          <w:sz w:val="24"/>
          <w:szCs w:val="24"/>
        </w:rPr>
      </w:pPr>
      <w:del w:id="58" w:author="Charlie Meyrick" w:date="2021-03-30T11:15:00Z">
        <w:r w:rsidRPr="00752D4A" w:rsidDel="00377D29">
          <w:rPr>
            <w:b/>
            <w:sz w:val="24"/>
            <w:szCs w:val="24"/>
          </w:rPr>
          <w:delText>L</w:delText>
        </w:r>
      </w:del>
      <w:del w:id="59" w:author="Charlie Meyrick" w:date="2021-03-30T11:18:00Z">
        <w:r w:rsidRPr="00752D4A" w:rsidDel="00377D29">
          <w:rPr>
            <w:b/>
            <w:sz w:val="24"/>
            <w:szCs w:val="24"/>
          </w:rPr>
          <w:delText xml:space="preserve">abour </w:delText>
        </w:r>
      </w:del>
      <w:del w:id="60" w:author="Charlie Meyrick" w:date="2021-03-30T11:15:00Z">
        <w:r w:rsidRPr="00752D4A" w:rsidDel="00377D29">
          <w:rPr>
            <w:b/>
            <w:sz w:val="24"/>
            <w:szCs w:val="24"/>
          </w:rPr>
          <w:delText>M</w:delText>
        </w:r>
      </w:del>
      <w:del w:id="61" w:author="Charlie Meyrick" w:date="2021-03-30T11:18:00Z">
        <w:r w:rsidRPr="00752D4A" w:rsidDel="00377D29">
          <w:rPr>
            <w:b/>
            <w:sz w:val="24"/>
            <w:szCs w:val="24"/>
          </w:rPr>
          <w:delText xml:space="preserve">arket </w:delText>
        </w:r>
      </w:del>
      <w:del w:id="62" w:author="Charlie Meyrick" w:date="2021-03-30T11:15:00Z">
        <w:r w:rsidRPr="00752D4A" w:rsidDel="00377D29">
          <w:rPr>
            <w:b/>
            <w:sz w:val="24"/>
            <w:szCs w:val="24"/>
          </w:rPr>
          <w:delText>R</w:delText>
        </w:r>
      </w:del>
      <w:del w:id="63" w:author="Charlie Meyrick" w:date="2021-03-30T11:18:00Z">
        <w:r w:rsidRPr="00752D4A" w:rsidDel="00377D29">
          <w:rPr>
            <w:b/>
            <w:sz w:val="24"/>
            <w:szCs w:val="24"/>
          </w:rPr>
          <w:delText>espon</w:delText>
        </w:r>
      </w:del>
      <w:del w:id="64" w:author="Charlie Meyrick" w:date="2021-03-30T11:15:00Z">
        <w:r w:rsidRPr="00752D4A" w:rsidDel="00377D29">
          <w:rPr>
            <w:b/>
            <w:sz w:val="24"/>
            <w:szCs w:val="24"/>
          </w:rPr>
          <w:delText>ses</w:delText>
        </w:r>
      </w:del>
      <w:del w:id="65" w:author="Charlie Meyrick" w:date="2021-03-30T11:18:00Z">
        <w:r w:rsidRPr="00752D4A" w:rsidDel="00377D29">
          <w:rPr>
            <w:b/>
            <w:sz w:val="24"/>
            <w:szCs w:val="24"/>
          </w:rPr>
          <w:delText xml:space="preserve"> to an </w:delText>
        </w:r>
      </w:del>
      <w:del w:id="66" w:author="Charlie Meyrick" w:date="2021-03-30T11:15:00Z">
        <w:r w:rsidRPr="00752D4A" w:rsidDel="00377D29">
          <w:rPr>
            <w:b/>
            <w:sz w:val="24"/>
            <w:szCs w:val="24"/>
          </w:rPr>
          <w:delText>E</w:delText>
        </w:r>
      </w:del>
      <w:del w:id="67" w:author="Charlie Meyrick" w:date="2021-03-30T11:18:00Z">
        <w:r w:rsidRPr="00752D4A" w:rsidDel="00377D29">
          <w:rPr>
            <w:b/>
            <w:sz w:val="24"/>
            <w:szCs w:val="24"/>
          </w:rPr>
          <w:delText xml:space="preserve">conomic </w:delText>
        </w:r>
      </w:del>
      <w:del w:id="68" w:author="Charlie Meyrick" w:date="2021-03-30T11:15:00Z">
        <w:r w:rsidRPr="00752D4A" w:rsidDel="00377D29">
          <w:rPr>
            <w:b/>
            <w:sz w:val="24"/>
            <w:szCs w:val="24"/>
          </w:rPr>
          <w:delText>S</w:delText>
        </w:r>
      </w:del>
      <w:del w:id="69" w:author="Charlie Meyrick" w:date="2021-03-30T11:18:00Z">
        <w:r w:rsidRPr="00752D4A" w:rsidDel="00377D29">
          <w:rPr>
            <w:b/>
            <w:sz w:val="24"/>
            <w:szCs w:val="24"/>
          </w:rPr>
          <w:delText>hock</w:delText>
        </w:r>
      </w:del>
    </w:p>
    <w:p w14:paraId="5BBA6288" w14:textId="77777777" w:rsidR="00377D29" w:rsidRDefault="00377D29" w:rsidP="00752D4A">
      <w:pPr>
        <w:spacing w:after="0" w:line="360" w:lineRule="auto"/>
        <w:jc w:val="both"/>
        <w:rPr>
          <w:ins w:id="70" w:author="Charlie Meyrick" w:date="2021-03-30T11:15:00Z"/>
          <w:sz w:val="24"/>
          <w:szCs w:val="24"/>
        </w:rPr>
      </w:pPr>
    </w:p>
    <w:p w14:paraId="257FB71A" w14:textId="77777777" w:rsidR="00377D29" w:rsidRDefault="00320AC8" w:rsidP="0072541F">
      <w:pPr>
        <w:spacing w:after="0" w:line="276" w:lineRule="auto"/>
        <w:jc w:val="both"/>
        <w:rPr>
          <w:ins w:id="71" w:author="Charlie Meyrick" w:date="2021-03-30T11:17:00Z"/>
          <w:sz w:val="24"/>
          <w:szCs w:val="24"/>
        </w:rPr>
        <w:pPrChange w:id="72" w:author="Charlie Meyrick" w:date="2021-03-30T12:24:00Z">
          <w:pPr>
            <w:spacing w:after="0" w:line="360" w:lineRule="auto"/>
            <w:jc w:val="both"/>
          </w:pPr>
        </w:pPrChange>
      </w:pPr>
      <w:r>
        <w:rPr>
          <w:sz w:val="24"/>
          <w:szCs w:val="24"/>
        </w:rPr>
        <w:t xml:space="preserve">Recessions </w:t>
      </w:r>
      <w:r w:rsidRPr="0093280F">
        <w:rPr>
          <w:sz w:val="24"/>
          <w:szCs w:val="24"/>
        </w:rPr>
        <w:t>usually</w:t>
      </w:r>
      <w:r>
        <w:rPr>
          <w:sz w:val="24"/>
          <w:szCs w:val="24"/>
        </w:rPr>
        <w:t xml:space="preserve"> happen when people or firms stop demanding things. </w:t>
      </w:r>
      <w:del w:id="73" w:author="Charlie Meyrick" w:date="2021-03-30T11:15:00Z">
        <w:r w:rsidRPr="0093280F" w:rsidDel="00377D29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The coronavirus recession was </w:t>
      </w:r>
      <w:r w:rsidR="00932A5F">
        <w:rPr>
          <w:sz w:val="24"/>
          <w:szCs w:val="24"/>
        </w:rPr>
        <w:t xml:space="preserve">not </w:t>
      </w:r>
      <w:r w:rsidR="00EC5A15">
        <w:rPr>
          <w:sz w:val="24"/>
          <w:szCs w:val="24"/>
        </w:rPr>
        <w:t>very different</w:t>
      </w:r>
      <w:r w:rsidR="00932A5F">
        <w:rPr>
          <w:sz w:val="24"/>
          <w:szCs w:val="24"/>
        </w:rPr>
        <w:t xml:space="preserve"> in this regard</w:t>
      </w:r>
      <w:r w:rsidR="00EC5A15">
        <w:rPr>
          <w:sz w:val="24"/>
          <w:szCs w:val="24"/>
        </w:rPr>
        <w:t xml:space="preserve">, </w:t>
      </w:r>
      <w:r w:rsidR="00932A5F">
        <w:rPr>
          <w:sz w:val="24"/>
          <w:szCs w:val="24"/>
        </w:rPr>
        <w:t xml:space="preserve">even if the cause of the </w:t>
      </w:r>
      <w:r w:rsidR="001D68E7">
        <w:rPr>
          <w:sz w:val="24"/>
          <w:szCs w:val="24"/>
        </w:rPr>
        <w:t xml:space="preserve">demand fall </w:t>
      </w:r>
      <w:ins w:id="74" w:author="Charlie Meyrick" w:date="2021-03-30T11:16:00Z">
        <w:r w:rsidR="00377D29">
          <w:rPr>
            <w:sz w:val="24"/>
            <w:szCs w:val="24"/>
          </w:rPr>
          <w:t>–</w:t>
        </w:r>
      </w:ins>
      <w:del w:id="75" w:author="Charlie Meyrick" w:date="2021-03-30T11:16:00Z">
        <w:r w:rsidR="001D68E7" w:rsidDel="00377D29">
          <w:rPr>
            <w:sz w:val="24"/>
            <w:szCs w:val="24"/>
          </w:rPr>
          <w:delText>-</w:delText>
        </w:r>
      </w:del>
      <w:r w:rsidR="001D68E7">
        <w:rPr>
          <w:sz w:val="24"/>
          <w:szCs w:val="24"/>
        </w:rPr>
        <w:t xml:space="preserve"> </w:t>
      </w:r>
      <w:r>
        <w:rPr>
          <w:sz w:val="24"/>
          <w:szCs w:val="24"/>
        </w:rPr>
        <w:t>the restrictions on mobility imposed to try to stop the spread of the virus</w:t>
      </w:r>
      <w:r w:rsidR="001D68E7">
        <w:rPr>
          <w:sz w:val="24"/>
          <w:szCs w:val="24"/>
        </w:rPr>
        <w:t xml:space="preserve"> – was</w:t>
      </w:r>
      <w:r w:rsidR="00E35AE5">
        <w:rPr>
          <w:sz w:val="24"/>
          <w:szCs w:val="24"/>
        </w:rPr>
        <w:t xml:space="preserve"> very unusual</w:t>
      </w:r>
      <w:r>
        <w:rPr>
          <w:sz w:val="24"/>
          <w:szCs w:val="24"/>
        </w:rPr>
        <w:t xml:space="preserve">.  </w:t>
      </w:r>
      <w:r w:rsidR="004D67AB" w:rsidRPr="00752D4A">
        <w:rPr>
          <w:sz w:val="24"/>
          <w:szCs w:val="24"/>
        </w:rPr>
        <w:t>Faced with an economic shock, firms can take a hit to profits</w:t>
      </w:r>
      <w:ins w:id="76" w:author="Charlie Meyrick" w:date="2021-03-30T11:16:00Z">
        <w:r w:rsidR="00377D29">
          <w:rPr>
            <w:sz w:val="24"/>
            <w:szCs w:val="24"/>
          </w:rPr>
          <w:t xml:space="preserve">, </w:t>
        </w:r>
      </w:ins>
      <w:del w:id="77" w:author="Charlie Meyrick" w:date="2021-03-30T11:16:00Z">
        <w:r w:rsidR="004D67AB" w:rsidRPr="00752D4A" w:rsidDel="00377D29">
          <w:rPr>
            <w:sz w:val="24"/>
            <w:szCs w:val="24"/>
          </w:rPr>
          <w:delText xml:space="preserve"> or </w:delText>
        </w:r>
      </w:del>
      <w:r w:rsidR="004D67AB" w:rsidRPr="00752D4A">
        <w:rPr>
          <w:sz w:val="24"/>
          <w:szCs w:val="24"/>
        </w:rPr>
        <w:t>adjust their costs</w:t>
      </w:r>
      <w:ins w:id="78" w:author="Charlie Meyrick" w:date="2021-03-30T11:16:00Z">
        <w:r w:rsidR="00377D29">
          <w:rPr>
            <w:sz w:val="24"/>
            <w:szCs w:val="24"/>
          </w:rPr>
          <w:t>,</w:t>
        </w:r>
      </w:ins>
      <w:r w:rsidR="004D67AB" w:rsidRPr="00752D4A">
        <w:rPr>
          <w:sz w:val="24"/>
          <w:szCs w:val="24"/>
        </w:rPr>
        <w:t xml:space="preserve"> or both. </w:t>
      </w:r>
    </w:p>
    <w:p w14:paraId="2C90663E" w14:textId="77777777" w:rsidR="00377D29" w:rsidRDefault="00377D29" w:rsidP="0072541F">
      <w:pPr>
        <w:spacing w:after="0" w:line="276" w:lineRule="auto"/>
        <w:jc w:val="both"/>
        <w:rPr>
          <w:ins w:id="79" w:author="Charlie Meyrick" w:date="2021-03-30T11:17:00Z"/>
          <w:sz w:val="24"/>
          <w:szCs w:val="24"/>
        </w:rPr>
        <w:pPrChange w:id="80" w:author="Charlie Meyrick" w:date="2021-03-30T12:24:00Z">
          <w:pPr>
            <w:spacing w:after="0" w:line="360" w:lineRule="auto"/>
            <w:jc w:val="both"/>
          </w:pPr>
        </w:pPrChange>
      </w:pPr>
    </w:p>
    <w:p w14:paraId="538661CB" w14:textId="5D0D9A43" w:rsidR="00377D29" w:rsidRDefault="004D67AB" w:rsidP="0072541F">
      <w:pPr>
        <w:spacing w:after="0" w:line="276" w:lineRule="auto"/>
        <w:jc w:val="both"/>
        <w:rPr>
          <w:ins w:id="81" w:author="Charlie Meyrick" w:date="2021-03-30T11:18:00Z"/>
          <w:sz w:val="24"/>
          <w:szCs w:val="24"/>
        </w:rPr>
        <w:pPrChange w:id="82" w:author="Charlie Meyrick" w:date="2021-03-30T12:24:00Z">
          <w:pPr>
            <w:spacing w:after="0" w:line="360" w:lineRule="auto"/>
            <w:jc w:val="both"/>
          </w:pPr>
        </w:pPrChange>
      </w:pPr>
      <w:r w:rsidRPr="00752D4A">
        <w:rPr>
          <w:sz w:val="24"/>
          <w:szCs w:val="24"/>
        </w:rPr>
        <w:t>To a firm, labour cost</w:t>
      </w:r>
      <w:r w:rsidR="00C93E0B">
        <w:rPr>
          <w:sz w:val="24"/>
          <w:szCs w:val="24"/>
        </w:rPr>
        <w:t>s may be easier to adjust</w:t>
      </w:r>
      <w:ins w:id="83" w:author="Charlie Meyrick" w:date="2021-03-30T11:16:00Z">
        <w:r w:rsidR="00377D29">
          <w:rPr>
            <w:sz w:val="24"/>
            <w:szCs w:val="24"/>
          </w:rPr>
          <w:t xml:space="preserve"> than capital costs </w:t>
        </w:r>
      </w:ins>
      <w:del w:id="84" w:author="Charlie Meyrick" w:date="2021-03-30T12:02:00Z">
        <w:r w:rsidR="00C93E0B" w:rsidDel="00A80D95">
          <w:rPr>
            <w:sz w:val="24"/>
            <w:szCs w:val="24"/>
          </w:rPr>
          <w:delText xml:space="preserve"> </w:delText>
        </w:r>
      </w:del>
      <w:r w:rsidR="00C93E0B">
        <w:rPr>
          <w:sz w:val="24"/>
          <w:szCs w:val="24"/>
        </w:rPr>
        <w:t>if the downturn is expected to be relatively</w:t>
      </w:r>
      <w:r w:rsidRPr="00752D4A">
        <w:rPr>
          <w:sz w:val="24"/>
          <w:szCs w:val="24"/>
        </w:rPr>
        <w:t xml:space="preserve"> short</w:t>
      </w:r>
      <w:ins w:id="85" w:author="Charlie Meyrick" w:date="2021-03-30T11:17:00Z">
        <w:r w:rsidR="00377D29">
          <w:rPr>
            <w:sz w:val="24"/>
            <w:szCs w:val="24"/>
          </w:rPr>
          <w:t>.</w:t>
        </w:r>
      </w:ins>
      <w:ins w:id="86" w:author="Charlie Meyrick" w:date="2021-03-30T12:02:00Z">
        <w:r w:rsidR="00A80D95">
          <w:rPr>
            <w:sz w:val="24"/>
            <w:szCs w:val="24"/>
          </w:rPr>
          <w:t xml:space="preserve"> For example, it may be more straightforward to release workers than to sell off land, property or machinery.</w:t>
        </w:r>
      </w:ins>
      <w:r w:rsidR="00C93E0B">
        <w:rPr>
          <w:sz w:val="24"/>
          <w:szCs w:val="24"/>
        </w:rPr>
        <w:t xml:space="preserve"> </w:t>
      </w:r>
      <w:del w:id="87" w:author="Charlie Meyrick" w:date="2021-03-30T11:17:00Z">
        <w:r w:rsidRPr="00752D4A" w:rsidDel="00377D29">
          <w:rPr>
            <w:sz w:val="24"/>
            <w:szCs w:val="24"/>
          </w:rPr>
          <w:delText xml:space="preserve">than capital costs, (buildings, land or machinery).  </w:delText>
        </w:r>
      </w:del>
      <w:r w:rsidRPr="00752D4A">
        <w:rPr>
          <w:sz w:val="24"/>
          <w:szCs w:val="24"/>
        </w:rPr>
        <w:t>Firms have the option to adjust their labour costs through changes in wages, changes in hours or changes in personnel</w:t>
      </w:r>
      <w:r w:rsidR="00A9011E">
        <w:rPr>
          <w:sz w:val="24"/>
          <w:szCs w:val="24"/>
        </w:rPr>
        <w:t xml:space="preserve"> </w:t>
      </w:r>
      <w:ins w:id="88" w:author="Charlie Meyrick" w:date="2021-03-30T11:17:00Z">
        <w:r w:rsidR="00377D29">
          <w:rPr>
            <w:sz w:val="24"/>
            <w:szCs w:val="24"/>
          </w:rPr>
          <w:t>(</w:t>
        </w:r>
      </w:ins>
      <w:r w:rsidR="00A9011E">
        <w:rPr>
          <w:sz w:val="24"/>
          <w:szCs w:val="24"/>
        </w:rPr>
        <w:t>or a mixture of all three</w:t>
      </w:r>
      <w:ins w:id="89" w:author="Charlie Meyrick" w:date="2021-03-30T11:17:00Z">
        <w:r w:rsidR="00377D29">
          <w:rPr>
            <w:sz w:val="24"/>
            <w:szCs w:val="24"/>
          </w:rPr>
          <w:t>)</w:t>
        </w:r>
      </w:ins>
      <w:r w:rsidRPr="00752D4A">
        <w:rPr>
          <w:sz w:val="24"/>
          <w:szCs w:val="24"/>
        </w:rPr>
        <w:t xml:space="preserve">. </w:t>
      </w:r>
      <w:del w:id="90" w:author="Charlie Meyrick" w:date="2021-03-30T12:03:00Z">
        <w:r w:rsidRPr="00752D4A" w:rsidDel="00A80D95">
          <w:rPr>
            <w:sz w:val="24"/>
            <w:szCs w:val="24"/>
          </w:rPr>
          <w:delText xml:space="preserve">Workers have some influence on this adjustment through unions and their intrinsic worth to an employer. </w:delText>
        </w:r>
      </w:del>
    </w:p>
    <w:p w14:paraId="10DF1328" w14:textId="77777777" w:rsidR="00377D29" w:rsidRDefault="00377D29" w:rsidP="0072541F">
      <w:pPr>
        <w:spacing w:after="0" w:line="276" w:lineRule="auto"/>
        <w:jc w:val="both"/>
        <w:rPr>
          <w:ins w:id="91" w:author="Charlie Meyrick" w:date="2021-03-30T11:18:00Z"/>
          <w:sz w:val="24"/>
          <w:szCs w:val="24"/>
        </w:rPr>
        <w:pPrChange w:id="92" w:author="Charlie Meyrick" w:date="2021-03-30T12:24:00Z">
          <w:pPr>
            <w:spacing w:after="0" w:line="360" w:lineRule="auto"/>
            <w:jc w:val="both"/>
          </w:pPr>
        </w:pPrChange>
      </w:pPr>
    </w:p>
    <w:p w14:paraId="4F0CF856" w14:textId="00C48E95" w:rsidR="004D67AB" w:rsidRPr="00752D4A" w:rsidRDefault="00D55498" w:rsidP="0072541F">
      <w:pPr>
        <w:spacing w:after="0" w:line="276" w:lineRule="auto"/>
        <w:jc w:val="both"/>
        <w:rPr>
          <w:sz w:val="24"/>
          <w:szCs w:val="24"/>
        </w:rPr>
        <w:pPrChange w:id="93" w:author="Charlie Meyrick" w:date="2021-03-30T12:24:00Z">
          <w:pPr>
            <w:spacing w:after="0" w:line="360" w:lineRule="auto"/>
            <w:jc w:val="both"/>
          </w:pPr>
        </w:pPrChange>
      </w:pPr>
      <w:del w:id="94" w:author="Charlie Meyrick" w:date="2021-03-30T11:18:00Z">
        <w:r w:rsidRPr="00752D4A" w:rsidDel="00377D29">
          <w:rPr>
            <w:sz w:val="24"/>
            <w:szCs w:val="24"/>
          </w:rPr>
          <w:delText xml:space="preserve"> </w:delText>
        </w:r>
      </w:del>
      <w:del w:id="95" w:author="Charlie Meyrick" w:date="2021-03-30T11:17:00Z">
        <w:r w:rsidDel="00377D29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It is also possible that </w:t>
      </w:r>
      <w:r w:rsidR="00C93E0B">
        <w:rPr>
          <w:sz w:val="24"/>
          <w:szCs w:val="24"/>
        </w:rPr>
        <w:t xml:space="preserve">in a downturn </w:t>
      </w:r>
      <w:r>
        <w:rPr>
          <w:sz w:val="24"/>
          <w:szCs w:val="24"/>
        </w:rPr>
        <w:t xml:space="preserve">some people may withdraw </w:t>
      </w:r>
      <w:r w:rsidR="00C93E0B">
        <w:rPr>
          <w:sz w:val="24"/>
          <w:szCs w:val="24"/>
        </w:rPr>
        <w:t xml:space="preserve">from the </w:t>
      </w:r>
      <w:r>
        <w:rPr>
          <w:sz w:val="24"/>
          <w:szCs w:val="24"/>
        </w:rPr>
        <w:t xml:space="preserve">labour </w:t>
      </w:r>
      <w:r w:rsidR="00C93E0B">
        <w:rPr>
          <w:sz w:val="24"/>
          <w:szCs w:val="24"/>
        </w:rPr>
        <w:t xml:space="preserve">force </w:t>
      </w:r>
      <w:r>
        <w:rPr>
          <w:sz w:val="24"/>
          <w:szCs w:val="24"/>
        </w:rPr>
        <w:t xml:space="preserve">and do other things (like staying on at school). </w:t>
      </w:r>
      <w:r w:rsidR="004D67AB" w:rsidRPr="00752D4A">
        <w:rPr>
          <w:sz w:val="24"/>
          <w:szCs w:val="24"/>
        </w:rPr>
        <w:t>This means that mass layoffs of employees should usually be a last resort</w:t>
      </w:r>
      <w:ins w:id="96" w:author="Charlie Meyrick" w:date="2021-03-30T11:19:00Z">
        <w:r w:rsidR="00377D29">
          <w:rPr>
            <w:sz w:val="24"/>
            <w:szCs w:val="24"/>
          </w:rPr>
          <w:t>,</w:t>
        </w:r>
      </w:ins>
      <w:del w:id="97" w:author="Charlie Meyrick" w:date="2021-03-30T11:19:00Z">
        <w:r w:rsidR="004D67AB" w:rsidRPr="00752D4A" w:rsidDel="00377D29">
          <w:rPr>
            <w:sz w:val="24"/>
            <w:szCs w:val="24"/>
          </w:rPr>
          <w:delText>,</w:delText>
        </w:r>
      </w:del>
      <w:r w:rsidR="004D67AB" w:rsidRPr="00752D4A">
        <w:rPr>
          <w:sz w:val="24"/>
          <w:szCs w:val="24"/>
        </w:rPr>
        <w:t xml:space="preserve"> </w:t>
      </w:r>
      <w:ins w:id="98" w:author="Charlie Meyrick" w:date="2021-03-30T11:19:00Z">
        <w:r w:rsidR="00377D29">
          <w:rPr>
            <w:sz w:val="24"/>
            <w:szCs w:val="24"/>
          </w:rPr>
          <w:t xml:space="preserve">but </w:t>
        </w:r>
      </w:ins>
      <w:del w:id="99" w:author="Charlie Meyrick" w:date="2021-03-30T11:19:00Z">
        <w:r w:rsidR="004D67AB" w:rsidRPr="00752D4A" w:rsidDel="00377D29">
          <w:rPr>
            <w:sz w:val="24"/>
            <w:szCs w:val="24"/>
          </w:rPr>
          <w:delText xml:space="preserve">but </w:delText>
        </w:r>
      </w:del>
      <w:ins w:id="100" w:author="Charlie Meyrick" w:date="2021-03-30T11:19:00Z">
        <w:r w:rsidR="00377D29">
          <w:rPr>
            <w:sz w:val="24"/>
            <w:szCs w:val="24"/>
          </w:rPr>
          <w:t>h</w:t>
        </w:r>
      </w:ins>
      <w:del w:id="101" w:author="Charlie Meyrick" w:date="2021-03-30T11:19:00Z">
        <w:r w:rsidR="004D67AB" w:rsidRPr="00752D4A" w:rsidDel="00377D29">
          <w:rPr>
            <w:sz w:val="24"/>
            <w:szCs w:val="24"/>
          </w:rPr>
          <w:delText>h</w:delText>
        </w:r>
      </w:del>
      <w:r w:rsidR="004D67AB" w:rsidRPr="00752D4A">
        <w:rPr>
          <w:sz w:val="24"/>
          <w:szCs w:val="24"/>
        </w:rPr>
        <w:t>iring</w:t>
      </w:r>
      <w:ins w:id="102" w:author="Charlie Meyrick" w:date="2021-03-30T11:19:00Z">
        <w:r w:rsidR="00377D29">
          <w:rPr>
            <w:sz w:val="24"/>
            <w:szCs w:val="24"/>
          </w:rPr>
          <w:t xml:space="preserve"> rates</w:t>
        </w:r>
      </w:ins>
      <w:r w:rsidR="004D67AB" w:rsidRPr="00752D4A">
        <w:rPr>
          <w:sz w:val="24"/>
          <w:szCs w:val="24"/>
        </w:rPr>
        <w:t>, hours or wages may change as a first response to the shock.</w:t>
      </w:r>
      <w:r w:rsidR="003C5CA2">
        <w:rPr>
          <w:sz w:val="24"/>
          <w:szCs w:val="24"/>
        </w:rPr>
        <w:t xml:space="preserve"> </w:t>
      </w:r>
      <w:ins w:id="103" w:author="Charlie Meyrick" w:date="2021-03-30T12:21:00Z">
        <w:r w:rsidR="006D779A">
          <w:rPr>
            <w:sz w:val="24"/>
            <w:szCs w:val="24"/>
          </w:rPr>
          <w:t xml:space="preserve">Further, </w:t>
        </w:r>
      </w:ins>
      <w:del w:id="104" w:author="Charlie Meyrick" w:date="2021-03-30T12:21:00Z">
        <w:r w:rsidR="003C5CA2" w:rsidDel="006D779A">
          <w:rPr>
            <w:sz w:val="24"/>
            <w:szCs w:val="24"/>
          </w:rPr>
          <w:delText xml:space="preserve">Nor is </w:delText>
        </w:r>
      </w:del>
      <w:r w:rsidR="00832AA5">
        <w:rPr>
          <w:sz w:val="24"/>
          <w:szCs w:val="24"/>
        </w:rPr>
        <w:t>work a uniform activity.</w:t>
      </w:r>
      <w:r w:rsidR="004D67AB" w:rsidRPr="00752D4A">
        <w:rPr>
          <w:sz w:val="24"/>
          <w:szCs w:val="24"/>
        </w:rPr>
        <w:t xml:space="preserve"> Self-employment an</w:t>
      </w:r>
      <w:r w:rsidR="00676192">
        <w:rPr>
          <w:sz w:val="24"/>
          <w:szCs w:val="24"/>
        </w:rPr>
        <w:t>d temporary working</w:t>
      </w:r>
      <w:r w:rsidR="00C93E0B">
        <w:rPr>
          <w:sz w:val="24"/>
          <w:szCs w:val="24"/>
        </w:rPr>
        <w:t xml:space="preserve"> are more cyclical</w:t>
      </w:r>
      <w:r w:rsidR="004D67AB" w:rsidRPr="00752D4A">
        <w:rPr>
          <w:sz w:val="24"/>
          <w:szCs w:val="24"/>
        </w:rPr>
        <w:t>,</w:t>
      </w:r>
      <w:r w:rsidR="00676192">
        <w:rPr>
          <w:sz w:val="24"/>
          <w:szCs w:val="24"/>
        </w:rPr>
        <w:t xml:space="preserve"> typically</w:t>
      </w:r>
      <w:r w:rsidR="004D67AB" w:rsidRPr="00752D4A">
        <w:rPr>
          <w:sz w:val="24"/>
          <w:szCs w:val="24"/>
        </w:rPr>
        <w:t xml:space="preserve"> falling i</w:t>
      </w:r>
      <w:r w:rsidR="00511118">
        <w:rPr>
          <w:sz w:val="24"/>
          <w:szCs w:val="24"/>
        </w:rPr>
        <w:t>n bad times and rising in good</w:t>
      </w:r>
      <w:r>
        <w:rPr>
          <w:sz w:val="24"/>
          <w:szCs w:val="24"/>
        </w:rPr>
        <w:t>,</w:t>
      </w:r>
      <w:r w:rsidR="00511118">
        <w:rPr>
          <w:sz w:val="24"/>
          <w:szCs w:val="24"/>
        </w:rPr>
        <w:t xml:space="preserve"> </w:t>
      </w:r>
      <w:r w:rsidR="003342E2">
        <w:rPr>
          <w:sz w:val="24"/>
          <w:szCs w:val="24"/>
        </w:rPr>
        <w:t>and</w:t>
      </w:r>
      <w:r w:rsidR="004D67AB" w:rsidRPr="00752D4A">
        <w:rPr>
          <w:sz w:val="24"/>
          <w:szCs w:val="24"/>
        </w:rPr>
        <w:t xml:space="preserve"> </w:t>
      </w:r>
      <w:r w:rsidR="00511118">
        <w:rPr>
          <w:sz w:val="24"/>
          <w:szCs w:val="24"/>
        </w:rPr>
        <w:t xml:space="preserve">are </w:t>
      </w:r>
      <w:r>
        <w:rPr>
          <w:sz w:val="24"/>
          <w:szCs w:val="24"/>
        </w:rPr>
        <w:t>often</w:t>
      </w:r>
      <w:r w:rsidR="004D67AB" w:rsidRPr="00752D4A">
        <w:rPr>
          <w:sz w:val="24"/>
          <w:szCs w:val="24"/>
        </w:rPr>
        <w:t xml:space="preserve"> among the first types of working to decline in a downturn</w:t>
      </w:r>
      <w:ins w:id="105" w:author="Charlie Meyrick" w:date="2021-03-30T12:21:00Z">
        <w:r w:rsidR="006D779A">
          <w:rPr>
            <w:sz w:val="24"/>
            <w:szCs w:val="24"/>
          </w:rPr>
          <w:t>.</w:t>
        </w:r>
      </w:ins>
    </w:p>
    <w:p w14:paraId="3F9FCF3D" w14:textId="77777777" w:rsidR="004D67AB" w:rsidRPr="00752D4A" w:rsidRDefault="004D67AB" w:rsidP="0072541F">
      <w:pPr>
        <w:spacing w:after="0" w:line="276" w:lineRule="auto"/>
        <w:jc w:val="both"/>
        <w:rPr>
          <w:sz w:val="24"/>
          <w:szCs w:val="24"/>
        </w:rPr>
        <w:pPrChange w:id="106" w:author="Charlie Meyrick" w:date="2021-03-30T12:24:00Z">
          <w:pPr>
            <w:spacing w:after="0" w:line="360" w:lineRule="auto"/>
            <w:jc w:val="both"/>
          </w:pPr>
        </w:pPrChange>
      </w:pPr>
    </w:p>
    <w:p w14:paraId="70DE2263" w14:textId="28307911" w:rsidR="004D67AB" w:rsidRDefault="004D67AB" w:rsidP="0072541F">
      <w:pPr>
        <w:spacing w:after="0" w:line="276" w:lineRule="auto"/>
        <w:jc w:val="both"/>
        <w:rPr>
          <w:sz w:val="24"/>
          <w:szCs w:val="24"/>
        </w:rPr>
        <w:pPrChange w:id="107" w:author="Charlie Meyrick" w:date="2021-03-30T12:24:00Z">
          <w:pPr>
            <w:spacing w:after="0" w:line="360" w:lineRule="auto"/>
            <w:jc w:val="both"/>
          </w:pPr>
        </w:pPrChange>
      </w:pPr>
      <w:r w:rsidRPr="00752D4A">
        <w:rPr>
          <w:sz w:val="24"/>
          <w:szCs w:val="24"/>
        </w:rPr>
        <w:t>UK ins</w:t>
      </w:r>
      <w:r w:rsidR="00832AA5">
        <w:rPr>
          <w:sz w:val="24"/>
          <w:szCs w:val="24"/>
        </w:rPr>
        <w:t>titutions also influence matters</w:t>
      </w:r>
      <w:r w:rsidRPr="00752D4A">
        <w:rPr>
          <w:sz w:val="24"/>
          <w:szCs w:val="24"/>
        </w:rPr>
        <w:t xml:space="preserve">. </w:t>
      </w:r>
      <w:r w:rsidR="001D68E7">
        <w:rPr>
          <w:sz w:val="24"/>
          <w:szCs w:val="24"/>
        </w:rPr>
        <w:t>T</w:t>
      </w:r>
      <w:r w:rsidRPr="00752D4A">
        <w:rPr>
          <w:sz w:val="24"/>
          <w:szCs w:val="24"/>
        </w:rPr>
        <w:t>here are laws regulating the notice p</w:t>
      </w:r>
      <w:r w:rsidR="003342E2">
        <w:rPr>
          <w:sz w:val="24"/>
          <w:szCs w:val="24"/>
        </w:rPr>
        <w:t>eriod for redundancies, but</w:t>
      </w:r>
      <w:r w:rsidRPr="00752D4A">
        <w:rPr>
          <w:sz w:val="24"/>
          <w:szCs w:val="24"/>
        </w:rPr>
        <w:t xml:space="preserve"> there may </w:t>
      </w:r>
      <w:r w:rsidR="003342E2">
        <w:rPr>
          <w:sz w:val="24"/>
          <w:szCs w:val="24"/>
        </w:rPr>
        <w:t xml:space="preserve">also </w:t>
      </w:r>
      <w:r w:rsidRPr="00752D4A">
        <w:rPr>
          <w:sz w:val="24"/>
          <w:szCs w:val="24"/>
        </w:rPr>
        <w:t xml:space="preserve">be specific </w:t>
      </w:r>
      <w:r w:rsidR="003342E2">
        <w:rPr>
          <w:sz w:val="24"/>
          <w:szCs w:val="24"/>
        </w:rPr>
        <w:t xml:space="preserve">interventions </w:t>
      </w:r>
      <w:r w:rsidRPr="00752D4A">
        <w:rPr>
          <w:sz w:val="24"/>
          <w:szCs w:val="24"/>
        </w:rPr>
        <w:t xml:space="preserve">during a crisis, such as a cuts in interest rates or taxes or job protection schemes. The Coronavirus Job Retention Scheme, </w:t>
      </w:r>
      <w:r w:rsidR="003342E2">
        <w:rPr>
          <w:sz w:val="24"/>
          <w:szCs w:val="24"/>
        </w:rPr>
        <w:t>(</w:t>
      </w:r>
      <w:del w:id="108" w:author="Charlie Meyrick" w:date="2021-03-30T11:20:00Z">
        <w:r w:rsidR="003342E2" w:rsidDel="00377D29">
          <w:rPr>
            <w:sz w:val="24"/>
            <w:szCs w:val="24"/>
          </w:rPr>
          <w:delText xml:space="preserve">the </w:delText>
        </w:r>
      </w:del>
      <w:r w:rsidR="003342E2">
        <w:rPr>
          <w:sz w:val="24"/>
          <w:szCs w:val="24"/>
        </w:rPr>
        <w:t>furlough)</w:t>
      </w:r>
      <w:ins w:id="109" w:author="Charlie Meyrick" w:date="2021-03-30T11:20:00Z">
        <w:r w:rsidR="00377D29">
          <w:rPr>
            <w:sz w:val="24"/>
            <w:szCs w:val="24"/>
          </w:rPr>
          <w:t xml:space="preserve"> –</w:t>
        </w:r>
      </w:ins>
      <w:del w:id="110" w:author="Charlie Meyrick" w:date="2021-03-30T11:20:00Z">
        <w:r w:rsidR="003342E2" w:rsidDel="00377D29">
          <w:rPr>
            <w:sz w:val="24"/>
            <w:szCs w:val="24"/>
          </w:rPr>
          <w:delText>,</w:delText>
        </w:r>
      </w:del>
      <w:r w:rsidR="003342E2">
        <w:rPr>
          <w:sz w:val="24"/>
          <w:szCs w:val="24"/>
        </w:rPr>
        <w:t xml:space="preserve"> </w:t>
      </w:r>
      <w:r w:rsidRPr="00752D4A">
        <w:rPr>
          <w:sz w:val="24"/>
          <w:szCs w:val="24"/>
        </w:rPr>
        <w:t xml:space="preserve">in which the government </w:t>
      </w:r>
      <w:r w:rsidR="003342E2">
        <w:rPr>
          <w:sz w:val="24"/>
          <w:szCs w:val="24"/>
        </w:rPr>
        <w:t>pays up to</w:t>
      </w:r>
      <w:r w:rsidRPr="00752D4A">
        <w:rPr>
          <w:sz w:val="24"/>
          <w:szCs w:val="24"/>
        </w:rPr>
        <w:t xml:space="preserve"> 80% of the wages of worker</w:t>
      </w:r>
      <w:r w:rsidR="00E35AE5">
        <w:rPr>
          <w:sz w:val="24"/>
          <w:szCs w:val="24"/>
        </w:rPr>
        <w:t>s absent from work but still on the payroll</w:t>
      </w:r>
      <w:ins w:id="111" w:author="Charlie Meyrick" w:date="2021-03-30T11:20:00Z">
        <w:r w:rsidR="00377D29">
          <w:rPr>
            <w:sz w:val="24"/>
            <w:szCs w:val="24"/>
          </w:rPr>
          <w:t xml:space="preserve"> –</w:t>
        </w:r>
      </w:ins>
      <w:del w:id="112" w:author="Charlie Meyrick" w:date="2021-03-30T11:20:00Z">
        <w:r w:rsidR="00E35AE5" w:rsidDel="00377D29">
          <w:rPr>
            <w:sz w:val="24"/>
            <w:szCs w:val="24"/>
          </w:rPr>
          <w:delText>,</w:delText>
        </w:r>
      </w:del>
      <w:r w:rsidR="00E35AE5">
        <w:rPr>
          <w:sz w:val="24"/>
          <w:szCs w:val="24"/>
        </w:rPr>
        <w:t xml:space="preserve"> has never been tried before in the UK. I</w:t>
      </w:r>
      <w:r w:rsidRPr="00752D4A">
        <w:rPr>
          <w:sz w:val="24"/>
          <w:szCs w:val="24"/>
        </w:rPr>
        <w:t xml:space="preserve">ts presence is </w:t>
      </w:r>
      <w:r w:rsidR="001D68E7">
        <w:rPr>
          <w:sz w:val="24"/>
          <w:szCs w:val="24"/>
        </w:rPr>
        <w:t xml:space="preserve">almost certainly a major </w:t>
      </w:r>
      <w:r w:rsidRPr="00752D4A">
        <w:rPr>
          <w:sz w:val="24"/>
          <w:szCs w:val="24"/>
        </w:rPr>
        <w:t xml:space="preserve">influence </w:t>
      </w:r>
      <w:r w:rsidR="001D68E7">
        <w:rPr>
          <w:sz w:val="24"/>
          <w:szCs w:val="24"/>
        </w:rPr>
        <w:t xml:space="preserve">on </w:t>
      </w:r>
      <w:r w:rsidRPr="00752D4A">
        <w:rPr>
          <w:sz w:val="24"/>
          <w:szCs w:val="24"/>
        </w:rPr>
        <w:t xml:space="preserve">the </w:t>
      </w:r>
      <w:r w:rsidR="00D55498">
        <w:rPr>
          <w:sz w:val="24"/>
          <w:szCs w:val="24"/>
        </w:rPr>
        <w:t>various</w:t>
      </w:r>
      <w:r w:rsidRPr="00752D4A">
        <w:rPr>
          <w:sz w:val="24"/>
          <w:szCs w:val="24"/>
        </w:rPr>
        <w:t xml:space="preserve"> la</w:t>
      </w:r>
      <w:r w:rsidR="00D55498">
        <w:rPr>
          <w:sz w:val="24"/>
          <w:szCs w:val="24"/>
        </w:rPr>
        <w:t>bour market outcomes tracked below.</w:t>
      </w:r>
    </w:p>
    <w:p w14:paraId="745E9CC1" w14:textId="77777777" w:rsidR="003C5CA2" w:rsidRPr="00752D4A" w:rsidRDefault="003C5CA2" w:rsidP="0072541F">
      <w:pPr>
        <w:spacing w:after="0" w:line="276" w:lineRule="auto"/>
        <w:jc w:val="both"/>
        <w:rPr>
          <w:sz w:val="24"/>
          <w:szCs w:val="24"/>
        </w:rPr>
        <w:pPrChange w:id="113" w:author="Charlie Meyrick" w:date="2021-03-30T12:24:00Z">
          <w:pPr>
            <w:spacing w:after="0" w:line="360" w:lineRule="auto"/>
            <w:jc w:val="both"/>
          </w:pPr>
        </w:pPrChange>
      </w:pPr>
    </w:p>
    <w:p w14:paraId="5CFAA213" w14:textId="77777777" w:rsidR="00A80D95" w:rsidRDefault="00A80D95" w:rsidP="0072541F">
      <w:pPr>
        <w:spacing w:after="0" w:line="276" w:lineRule="auto"/>
        <w:jc w:val="both"/>
        <w:rPr>
          <w:ins w:id="114" w:author="Charlie Meyrick" w:date="2021-03-30T12:03:00Z"/>
          <w:sz w:val="24"/>
          <w:szCs w:val="24"/>
        </w:rPr>
        <w:pPrChange w:id="115" w:author="Charlie Meyrick" w:date="2021-03-30T12:24:00Z">
          <w:pPr>
            <w:spacing w:after="0" w:line="360" w:lineRule="auto"/>
            <w:jc w:val="both"/>
          </w:pPr>
        </w:pPrChange>
      </w:pPr>
    </w:p>
    <w:p w14:paraId="2DD7193F" w14:textId="641806CD" w:rsidR="00A80D95" w:rsidRDefault="00A80D95" w:rsidP="0072541F">
      <w:pPr>
        <w:spacing w:after="0" w:line="276" w:lineRule="auto"/>
        <w:jc w:val="both"/>
        <w:rPr>
          <w:ins w:id="116" w:author="Charlie Meyrick" w:date="2021-03-30T12:03:00Z"/>
          <w:b/>
          <w:bCs/>
          <w:sz w:val="24"/>
          <w:szCs w:val="24"/>
        </w:rPr>
        <w:pPrChange w:id="117" w:author="Charlie Meyrick" w:date="2021-03-30T12:24:00Z">
          <w:pPr>
            <w:spacing w:after="0" w:line="360" w:lineRule="auto"/>
            <w:jc w:val="both"/>
          </w:pPr>
        </w:pPrChange>
      </w:pPr>
      <w:ins w:id="118" w:author="Charlie Meyrick" w:date="2021-03-30T12:03:00Z">
        <w:r>
          <w:rPr>
            <w:b/>
            <w:bCs/>
            <w:sz w:val="24"/>
            <w:szCs w:val="24"/>
          </w:rPr>
          <w:t>What can the latest data tell us?</w:t>
        </w:r>
      </w:ins>
    </w:p>
    <w:p w14:paraId="08C9D8BE" w14:textId="77777777" w:rsidR="00A80D95" w:rsidRPr="00A80D95" w:rsidRDefault="00A80D95" w:rsidP="0072541F">
      <w:pPr>
        <w:spacing w:after="0" w:line="276" w:lineRule="auto"/>
        <w:jc w:val="both"/>
        <w:rPr>
          <w:ins w:id="119" w:author="Charlie Meyrick" w:date="2021-03-30T12:03:00Z"/>
          <w:b/>
          <w:bCs/>
          <w:sz w:val="24"/>
          <w:szCs w:val="24"/>
          <w:rPrChange w:id="120" w:author="Charlie Meyrick" w:date="2021-03-30T12:03:00Z">
            <w:rPr>
              <w:ins w:id="121" w:author="Charlie Meyrick" w:date="2021-03-30T12:03:00Z"/>
              <w:sz w:val="24"/>
              <w:szCs w:val="24"/>
            </w:rPr>
          </w:rPrChange>
        </w:rPr>
        <w:pPrChange w:id="122" w:author="Charlie Meyrick" w:date="2021-03-30T12:24:00Z">
          <w:pPr>
            <w:spacing w:after="0" w:line="360" w:lineRule="auto"/>
            <w:jc w:val="both"/>
          </w:pPr>
        </w:pPrChange>
      </w:pPr>
    </w:p>
    <w:p w14:paraId="7BAB9C57" w14:textId="77777777" w:rsidR="00A80D95" w:rsidRDefault="003C5CA2" w:rsidP="0072541F">
      <w:pPr>
        <w:spacing w:after="0" w:line="276" w:lineRule="auto"/>
        <w:jc w:val="both"/>
        <w:rPr>
          <w:ins w:id="123" w:author="Charlie Meyrick" w:date="2021-03-30T12:04:00Z"/>
          <w:sz w:val="24"/>
          <w:szCs w:val="24"/>
        </w:rPr>
        <w:pPrChange w:id="124" w:author="Charlie Meyrick" w:date="2021-03-30T12:24:00Z">
          <w:pPr>
            <w:spacing w:after="0" w:line="360" w:lineRule="auto"/>
            <w:jc w:val="both"/>
          </w:pPr>
        </w:pPrChange>
      </w:pPr>
      <w:r>
        <w:rPr>
          <w:sz w:val="24"/>
          <w:szCs w:val="24"/>
        </w:rPr>
        <w:t xml:space="preserve">To </w:t>
      </w:r>
      <w:r w:rsidR="00D64130">
        <w:rPr>
          <w:sz w:val="24"/>
          <w:szCs w:val="24"/>
        </w:rPr>
        <w:t>assess what has gone on, w</w:t>
      </w:r>
      <w:r w:rsidR="00CE32B6">
        <w:rPr>
          <w:sz w:val="24"/>
          <w:szCs w:val="24"/>
        </w:rPr>
        <w:t xml:space="preserve">e </w:t>
      </w:r>
      <w:ins w:id="125" w:author="Charlie Meyrick" w:date="2021-03-30T12:04:00Z">
        <w:r w:rsidR="00A80D95">
          <w:rPr>
            <w:sz w:val="24"/>
            <w:szCs w:val="24"/>
          </w:rPr>
          <w:t xml:space="preserve">track </w:t>
        </w:r>
      </w:ins>
      <w:del w:id="126" w:author="Charlie Meyrick" w:date="2021-03-30T12:04:00Z">
        <w:r w:rsidR="00E0400A" w:rsidRPr="00752D4A" w:rsidDel="00A80D95">
          <w:rPr>
            <w:sz w:val="24"/>
            <w:szCs w:val="24"/>
          </w:rPr>
          <w:delText xml:space="preserve">follow </w:delText>
        </w:r>
        <w:r w:rsidR="00D55498" w:rsidDel="00A80D95">
          <w:rPr>
            <w:sz w:val="24"/>
            <w:szCs w:val="24"/>
          </w:rPr>
          <w:delText>the behaviour of</w:delText>
        </w:r>
        <w:r w:rsidDel="00A80D95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several </w:t>
      </w:r>
      <w:r w:rsidR="00E0400A" w:rsidRPr="00752D4A">
        <w:rPr>
          <w:sz w:val="24"/>
          <w:szCs w:val="24"/>
        </w:rPr>
        <w:t>labour market outcomes</w:t>
      </w:r>
      <w:r>
        <w:rPr>
          <w:sz w:val="24"/>
          <w:szCs w:val="24"/>
        </w:rPr>
        <w:t xml:space="preserve"> </w:t>
      </w:r>
      <w:r w:rsidR="00AF4353" w:rsidRPr="00752D4A">
        <w:rPr>
          <w:sz w:val="24"/>
          <w:szCs w:val="24"/>
        </w:rPr>
        <w:t>extr</w:t>
      </w:r>
      <w:r w:rsidR="00D55498">
        <w:rPr>
          <w:sz w:val="24"/>
          <w:szCs w:val="24"/>
        </w:rPr>
        <w:t xml:space="preserve">acted from </w:t>
      </w:r>
      <w:r w:rsidR="00AF4353" w:rsidRPr="00752D4A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AF4353" w:rsidRPr="00752D4A">
        <w:rPr>
          <w:sz w:val="24"/>
          <w:szCs w:val="24"/>
        </w:rPr>
        <w:t>L</w:t>
      </w:r>
      <w:r w:rsidR="004D67AB" w:rsidRPr="00752D4A">
        <w:rPr>
          <w:sz w:val="24"/>
          <w:szCs w:val="24"/>
        </w:rPr>
        <w:t xml:space="preserve">abour </w:t>
      </w:r>
      <w:r w:rsidR="00AF4353" w:rsidRPr="00752D4A">
        <w:rPr>
          <w:sz w:val="24"/>
          <w:szCs w:val="24"/>
        </w:rPr>
        <w:t>F</w:t>
      </w:r>
      <w:r w:rsidR="004D67AB" w:rsidRPr="00752D4A">
        <w:rPr>
          <w:sz w:val="24"/>
          <w:szCs w:val="24"/>
        </w:rPr>
        <w:t xml:space="preserve">orce </w:t>
      </w:r>
      <w:r w:rsidR="00AF4353" w:rsidRPr="00752D4A">
        <w:rPr>
          <w:sz w:val="24"/>
          <w:szCs w:val="24"/>
        </w:rPr>
        <w:t>S</w:t>
      </w:r>
      <w:r w:rsidR="004D67AB" w:rsidRPr="00752D4A">
        <w:rPr>
          <w:sz w:val="24"/>
          <w:szCs w:val="24"/>
        </w:rPr>
        <w:t>urvey</w:t>
      </w:r>
      <w:r w:rsidR="00AF4353" w:rsidRPr="00752D4A">
        <w:rPr>
          <w:sz w:val="24"/>
          <w:szCs w:val="24"/>
        </w:rPr>
        <w:t xml:space="preserve"> </w:t>
      </w:r>
      <w:r w:rsidR="00D55498">
        <w:rPr>
          <w:sz w:val="24"/>
          <w:szCs w:val="24"/>
        </w:rPr>
        <w:t>(LFS)</w:t>
      </w:r>
      <w:r w:rsidR="00CE32B6">
        <w:rPr>
          <w:sz w:val="24"/>
          <w:szCs w:val="24"/>
        </w:rPr>
        <w:t xml:space="preserve"> </w:t>
      </w:r>
      <w:del w:id="127" w:author="Charlie Meyrick" w:date="2021-03-30T11:20:00Z">
        <w:r w:rsidR="00CE32B6" w:rsidDel="00377D29">
          <w:rPr>
            <w:sz w:val="24"/>
            <w:szCs w:val="24"/>
          </w:rPr>
          <w:delText xml:space="preserve"> </w:delText>
        </w:r>
      </w:del>
      <w:ins w:id="128" w:author="Charlie Meyrick" w:date="2021-03-30T11:20:00Z">
        <w:r w:rsidR="00377D29">
          <w:rPr>
            <w:sz w:val="24"/>
            <w:szCs w:val="24"/>
          </w:rPr>
          <w:softHyphen/>
          <w:t>–</w:t>
        </w:r>
      </w:ins>
      <w:del w:id="129" w:author="Charlie Meyrick" w:date="2021-03-30T11:20:00Z">
        <w:r w:rsidR="00CE32B6" w:rsidDel="00377D29">
          <w:rPr>
            <w:sz w:val="24"/>
            <w:szCs w:val="24"/>
          </w:rPr>
          <w:delText>-</w:delText>
        </w:r>
      </w:del>
      <w:r w:rsidR="00CE32B6">
        <w:rPr>
          <w:sz w:val="24"/>
          <w:szCs w:val="24"/>
        </w:rPr>
        <w:t xml:space="preserve"> the survey</w:t>
      </w:r>
      <w:r w:rsidR="004D67AB" w:rsidRPr="00752D4A">
        <w:rPr>
          <w:sz w:val="24"/>
          <w:szCs w:val="24"/>
        </w:rPr>
        <w:t xml:space="preserve"> used to estimate the </w:t>
      </w:r>
      <w:r w:rsidR="00CE32B6">
        <w:rPr>
          <w:sz w:val="24"/>
          <w:szCs w:val="24"/>
        </w:rPr>
        <w:t xml:space="preserve">official </w:t>
      </w:r>
      <w:r w:rsidR="004D67AB" w:rsidRPr="00752D4A">
        <w:rPr>
          <w:sz w:val="24"/>
          <w:szCs w:val="24"/>
        </w:rPr>
        <w:t>UK unemployment rate</w:t>
      </w:r>
      <w:r>
        <w:rPr>
          <w:sz w:val="24"/>
          <w:szCs w:val="24"/>
        </w:rPr>
        <w:t xml:space="preserve"> </w:t>
      </w:r>
      <w:ins w:id="130" w:author="Charlie Meyrick" w:date="2021-03-30T11:20:00Z">
        <w:r w:rsidR="00377D29">
          <w:rPr>
            <w:sz w:val="24"/>
            <w:szCs w:val="24"/>
          </w:rPr>
          <w:softHyphen/>
          <w:t>–</w:t>
        </w:r>
      </w:ins>
      <w:del w:id="131" w:author="Charlie Meyrick" w:date="2021-03-30T11:20:00Z">
        <w:r w:rsidDel="00377D29">
          <w:rPr>
            <w:sz w:val="24"/>
            <w:szCs w:val="24"/>
          </w:rPr>
          <w:delText xml:space="preserve"> -</w:delText>
        </w:r>
      </w:del>
      <w:r>
        <w:rPr>
          <w:sz w:val="24"/>
          <w:szCs w:val="24"/>
        </w:rPr>
        <w:t xml:space="preserve"> over the course of the pandemic</w:t>
      </w:r>
      <w:r w:rsidR="004D67AB" w:rsidRPr="00752D4A">
        <w:rPr>
          <w:sz w:val="24"/>
          <w:szCs w:val="24"/>
        </w:rPr>
        <w:t xml:space="preserve">. </w:t>
      </w:r>
      <w:del w:id="132" w:author="Charlie Meyrick" w:date="2021-03-30T11:20:00Z">
        <w:r w:rsidR="00CE32B6" w:rsidDel="00377D29">
          <w:rPr>
            <w:sz w:val="24"/>
            <w:szCs w:val="24"/>
          </w:rPr>
          <w:delText xml:space="preserve"> </w:delText>
        </w:r>
      </w:del>
      <w:r w:rsidR="00CE32B6">
        <w:rPr>
          <w:sz w:val="24"/>
          <w:szCs w:val="24"/>
        </w:rPr>
        <w:t>H</w:t>
      </w:r>
      <w:r w:rsidR="004D67AB" w:rsidRPr="00752D4A">
        <w:rPr>
          <w:sz w:val="24"/>
          <w:szCs w:val="24"/>
        </w:rPr>
        <w:t xml:space="preserve">ouseholds are sampled </w:t>
      </w:r>
      <w:r w:rsidR="00CE32B6">
        <w:rPr>
          <w:sz w:val="24"/>
          <w:szCs w:val="24"/>
        </w:rPr>
        <w:t>in every week of the ye</w:t>
      </w:r>
      <w:r w:rsidR="003342E2">
        <w:rPr>
          <w:sz w:val="24"/>
          <w:szCs w:val="24"/>
        </w:rPr>
        <w:t xml:space="preserve">ar. We </w:t>
      </w:r>
      <w:r>
        <w:rPr>
          <w:sz w:val="24"/>
          <w:szCs w:val="24"/>
        </w:rPr>
        <w:t>compare</w:t>
      </w:r>
      <w:r w:rsidR="00D641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weekly value of </w:t>
      </w:r>
      <w:r w:rsidR="004D67AB" w:rsidRPr="00752D4A">
        <w:rPr>
          <w:sz w:val="24"/>
          <w:szCs w:val="24"/>
        </w:rPr>
        <w:t>ea</w:t>
      </w:r>
      <w:r>
        <w:rPr>
          <w:sz w:val="24"/>
          <w:szCs w:val="24"/>
        </w:rPr>
        <w:t>ch labour market indicator in the crisis</w:t>
      </w:r>
      <w:r w:rsidR="004D67AB" w:rsidRPr="00752D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period </w:t>
      </w:r>
      <w:r w:rsidR="00CE32B6">
        <w:rPr>
          <w:sz w:val="24"/>
          <w:szCs w:val="24"/>
        </w:rPr>
        <w:t>relative to t</w:t>
      </w:r>
      <w:r w:rsidR="00795250" w:rsidRPr="00752D4A">
        <w:rPr>
          <w:sz w:val="24"/>
          <w:szCs w:val="24"/>
        </w:rPr>
        <w:t xml:space="preserve">he </w:t>
      </w:r>
      <w:r w:rsidR="00795250" w:rsidRPr="00752D4A">
        <w:rPr>
          <w:sz w:val="24"/>
          <w:szCs w:val="24"/>
        </w:rPr>
        <w:lastRenderedPageBreak/>
        <w:t>average</w:t>
      </w:r>
      <w:r w:rsidR="00257C00">
        <w:rPr>
          <w:sz w:val="24"/>
          <w:szCs w:val="24"/>
        </w:rPr>
        <w:t xml:space="preserve"> </w:t>
      </w:r>
      <w:r w:rsidR="006E6700" w:rsidRPr="00752D4A">
        <w:rPr>
          <w:sz w:val="24"/>
          <w:szCs w:val="24"/>
        </w:rPr>
        <w:t xml:space="preserve">weekly </w:t>
      </w:r>
      <w:r w:rsidR="006066D2">
        <w:rPr>
          <w:sz w:val="24"/>
          <w:szCs w:val="24"/>
        </w:rPr>
        <w:t>equivalent</w:t>
      </w:r>
      <w:r w:rsidR="00F0713D" w:rsidRPr="00752D4A">
        <w:rPr>
          <w:sz w:val="24"/>
          <w:szCs w:val="24"/>
        </w:rPr>
        <w:t xml:space="preserve"> </w:t>
      </w:r>
      <w:r w:rsidR="006066D2">
        <w:rPr>
          <w:sz w:val="24"/>
          <w:szCs w:val="24"/>
        </w:rPr>
        <w:t>over the</w:t>
      </w:r>
      <w:r w:rsidR="00795250" w:rsidRPr="00752D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preceding </w:t>
      </w:r>
      <w:r w:rsidR="00795250" w:rsidRPr="00752D4A">
        <w:rPr>
          <w:sz w:val="24"/>
          <w:szCs w:val="24"/>
        </w:rPr>
        <w:t>five years</w:t>
      </w:r>
      <w:del w:id="133" w:author="Charlie Meyrick" w:date="2021-03-30T11:22:00Z">
        <w:r w:rsidR="00696E72" w:rsidDel="00377D29">
          <w:rPr>
            <w:sz w:val="24"/>
            <w:szCs w:val="24"/>
          </w:rPr>
          <w:delText>.</w:delText>
        </w:r>
      </w:del>
      <w:r w:rsidR="00696E72">
        <w:rPr>
          <w:sz w:val="24"/>
          <w:szCs w:val="24"/>
        </w:rPr>
        <w:t xml:space="preserve"> </w:t>
      </w:r>
      <w:r w:rsidR="006066D2">
        <w:rPr>
          <w:sz w:val="24"/>
          <w:szCs w:val="24"/>
        </w:rPr>
        <w:t>(</w:t>
      </w:r>
      <w:ins w:id="134" w:author="Charlie Meyrick" w:date="2021-03-30T11:22:00Z">
        <w:r w:rsidR="00377D29">
          <w:rPr>
            <w:sz w:val="24"/>
            <w:szCs w:val="24"/>
          </w:rPr>
          <w:t>m</w:t>
        </w:r>
      </w:ins>
      <w:del w:id="135" w:author="Charlie Meyrick" w:date="2021-03-30T11:22:00Z">
        <w:r w:rsidR="006066D2" w:rsidDel="00377D29">
          <w:rPr>
            <w:sz w:val="24"/>
            <w:szCs w:val="24"/>
          </w:rPr>
          <w:delText>M</w:delText>
        </w:r>
      </w:del>
      <w:r w:rsidR="006066D2">
        <w:rPr>
          <w:sz w:val="24"/>
          <w:szCs w:val="24"/>
        </w:rPr>
        <w:t>ore details and discussion can be found in Wadsworth (2020)</w:t>
      </w:r>
      <w:del w:id="136" w:author="Charlie Meyrick" w:date="2021-03-30T11:22:00Z">
        <w:r w:rsidR="006066D2" w:rsidDel="00377D29">
          <w:rPr>
            <w:sz w:val="24"/>
            <w:szCs w:val="24"/>
          </w:rPr>
          <w:delText xml:space="preserve"> </w:delText>
        </w:r>
      </w:del>
      <w:r w:rsidR="006066D2">
        <w:rPr>
          <w:sz w:val="24"/>
          <w:szCs w:val="24"/>
        </w:rPr>
        <w:t xml:space="preserve">). </w:t>
      </w:r>
    </w:p>
    <w:p w14:paraId="7F486A4F" w14:textId="77777777" w:rsidR="00A80D95" w:rsidRDefault="00A80D95" w:rsidP="0072541F">
      <w:pPr>
        <w:spacing w:after="0" w:line="276" w:lineRule="auto"/>
        <w:jc w:val="both"/>
        <w:rPr>
          <w:ins w:id="137" w:author="Charlie Meyrick" w:date="2021-03-30T12:04:00Z"/>
          <w:sz w:val="24"/>
          <w:szCs w:val="24"/>
        </w:rPr>
        <w:pPrChange w:id="138" w:author="Charlie Meyrick" w:date="2021-03-30T12:24:00Z">
          <w:pPr>
            <w:spacing w:after="0" w:line="360" w:lineRule="auto"/>
            <w:jc w:val="both"/>
          </w:pPr>
        </w:pPrChange>
      </w:pPr>
    </w:p>
    <w:p w14:paraId="602ED1DA" w14:textId="0199AB2C" w:rsidR="007D1B23" w:rsidRPr="00752D4A" w:rsidRDefault="002F3930" w:rsidP="0072541F">
      <w:pPr>
        <w:spacing w:after="0" w:line="276" w:lineRule="auto"/>
        <w:jc w:val="both"/>
        <w:rPr>
          <w:sz w:val="24"/>
          <w:szCs w:val="24"/>
        </w:rPr>
        <w:pPrChange w:id="139" w:author="Charlie Meyrick" w:date="2021-03-30T12:24:00Z">
          <w:pPr>
            <w:spacing w:after="0" w:line="360" w:lineRule="auto"/>
            <w:jc w:val="both"/>
          </w:pPr>
        </w:pPrChange>
      </w:pPr>
      <w:r w:rsidRPr="00752D4A">
        <w:rPr>
          <w:sz w:val="24"/>
          <w:szCs w:val="24"/>
        </w:rPr>
        <w:t>The vertical line</w:t>
      </w:r>
      <w:r w:rsidR="00BD2089" w:rsidRPr="00752D4A">
        <w:rPr>
          <w:sz w:val="24"/>
          <w:szCs w:val="24"/>
        </w:rPr>
        <w:t>s</w:t>
      </w:r>
      <w:r w:rsidRPr="00752D4A">
        <w:rPr>
          <w:sz w:val="24"/>
          <w:szCs w:val="24"/>
        </w:rPr>
        <w:t xml:space="preserve"> </w:t>
      </w:r>
      <w:r w:rsidR="00650059" w:rsidRPr="00752D4A">
        <w:rPr>
          <w:sz w:val="24"/>
          <w:szCs w:val="24"/>
        </w:rPr>
        <w:t xml:space="preserve">on the graphs </w:t>
      </w:r>
      <w:r w:rsidR="00BD2089" w:rsidRPr="00752D4A">
        <w:rPr>
          <w:sz w:val="24"/>
          <w:szCs w:val="24"/>
        </w:rPr>
        <w:t>show</w:t>
      </w:r>
      <w:r w:rsidRPr="00752D4A">
        <w:rPr>
          <w:sz w:val="24"/>
          <w:szCs w:val="24"/>
        </w:rPr>
        <w:t xml:space="preserve"> the point </w:t>
      </w:r>
      <w:r w:rsidR="00BD2089" w:rsidRPr="00752D4A">
        <w:rPr>
          <w:sz w:val="24"/>
          <w:szCs w:val="24"/>
        </w:rPr>
        <w:t xml:space="preserve">of the first registered </w:t>
      </w:r>
      <w:ins w:id="140" w:author="Charlie Meyrick" w:date="2021-03-30T11:23:00Z">
        <w:r w:rsidR="00377D29">
          <w:rPr>
            <w:sz w:val="24"/>
            <w:szCs w:val="24"/>
          </w:rPr>
          <w:t>c</w:t>
        </w:r>
      </w:ins>
      <w:del w:id="141" w:author="Charlie Meyrick" w:date="2021-03-30T11:23:00Z">
        <w:r w:rsidR="00BD2089" w:rsidRPr="00752D4A" w:rsidDel="00377D29">
          <w:rPr>
            <w:sz w:val="24"/>
            <w:szCs w:val="24"/>
          </w:rPr>
          <w:delText>C</w:delText>
        </w:r>
      </w:del>
      <w:r w:rsidR="00BD2089" w:rsidRPr="00752D4A">
        <w:rPr>
          <w:sz w:val="24"/>
          <w:szCs w:val="24"/>
        </w:rPr>
        <w:t>orona</w:t>
      </w:r>
      <w:ins w:id="142" w:author="Charlie Meyrick" w:date="2021-03-30T11:23:00Z">
        <w:r w:rsidR="00377D29">
          <w:rPr>
            <w:sz w:val="24"/>
            <w:szCs w:val="24"/>
          </w:rPr>
          <w:t>virus</w:t>
        </w:r>
      </w:ins>
      <w:r w:rsidR="009F7B92">
        <w:rPr>
          <w:sz w:val="24"/>
          <w:szCs w:val="24"/>
        </w:rPr>
        <w:t>-</w:t>
      </w:r>
      <w:r w:rsidR="00BD2089" w:rsidRPr="00752D4A">
        <w:rPr>
          <w:sz w:val="24"/>
          <w:szCs w:val="24"/>
        </w:rPr>
        <w:t>related death (</w:t>
      </w:r>
      <w:r w:rsidR="009F7B92">
        <w:rPr>
          <w:sz w:val="24"/>
          <w:szCs w:val="24"/>
        </w:rPr>
        <w:t>2020</w:t>
      </w:r>
      <w:ins w:id="143" w:author="Charlie Meyrick" w:date="2021-03-30T11:23:00Z">
        <w:r w:rsidR="00377D29">
          <w:rPr>
            <w:sz w:val="24"/>
            <w:szCs w:val="24"/>
          </w:rPr>
          <w:t>,</w:t>
        </w:r>
      </w:ins>
      <w:r w:rsidR="009F7B92">
        <w:rPr>
          <w:sz w:val="24"/>
          <w:szCs w:val="24"/>
        </w:rPr>
        <w:t xml:space="preserve"> </w:t>
      </w:r>
      <w:r w:rsidR="00BD2089" w:rsidRPr="00752D4A">
        <w:rPr>
          <w:sz w:val="24"/>
          <w:szCs w:val="24"/>
        </w:rPr>
        <w:t>week 5) and the week</w:t>
      </w:r>
      <w:r w:rsidRPr="00752D4A">
        <w:rPr>
          <w:sz w:val="24"/>
          <w:szCs w:val="24"/>
        </w:rPr>
        <w:t xml:space="preserve"> the U</w:t>
      </w:r>
      <w:r w:rsidR="00A4514C" w:rsidRPr="00752D4A">
        <w:rPr>
          <w:sz w:val="24"/>
          <w:szCs w:val="24"/>
        </w:rPr>
        <w:t xml:space="preserve">K </w:t>
      </w:r>
      <w:ins w:id="144" w:author="Charlie Meyrick" w:date="2021-03-30T11:23:00Z">
        <w:r w:rsidR="00EE4346">
          <w:rPr>
            <w:sz w:val="24"/>
            <w:szCs w:val="24"/>
          </w:rPr>
          <w:t xml:space="preserve">first </w:t>
        </w:r>
      </w:ins>
      <w:r w:rsidR="00A4514C" w:rsidRPr="00752D4A">
        <w:rPr>
          <w:sz w:val="24"/>
          <w:szCs w:val="24"/>
        </w:rPr>
        <w:t>went into lockdown</w:t>
      </w:r>
      <w:r w:rsidR="00A317B3" w:rsidRPr="00752D4A">
        <w:rPr>
          <w:sz w:val="24"/>
          <w:szCs w:val="24"/>
        </w:rPr>
        <w:t xml:space="preserve"> (</w:t>
      </w:r>
      <w:ins w:id="145" w:author="Charlie Meyrick" w:date="2021-03-30T11:23:00Z">
        <w:r w:rsidR="00EE4346">
          <w:rPr>
            <w:sz w:val="24"/>
            <w:szCs w:val="24"/>
          </w:rPr>
          <w:t xml:space="preserve">2020, </w:t>
        </w:r>
      </w:ins>
      <w:r w:rsidR="00A317B3" w:rsidRPr="00752D4A">
        <w:rPr>
          <w:sz w:val="24"/>
          <w:szCs w:val="24"/>
        </w:rPr>
        <w:t>week 12)</w:t>
      </w:r>
      <w:r w:rsidRPr="00752D4A">
        <w:rPr>
          <w:sz w:val="24"/>
          <w:szCs w:val="24"/>
        </w:rPr>
        <w:t xml:space="preserve">. </w:t>
      </w:r>
      <w:r w:rsidR="00A923DC">
        <w:rPr>
          <w:sz w:val="24"/>
          <w:szCs w:val="24"/>
        </w:rPr>
        <w:t>The light</w:t>
      </w:r>
      <w:r w:rsidR="00B254F1">
        <w:rPr>
          <w:sz w:val="24"/>
          <w:szCs w:val="24"/>
        </w:rPr>
        <w:t xml:space="preserve"> grey shading </w:t>
      </w:r>
      <w:r w:rsidR="00D55498">
        <w:rPr>
          <w:sz w:val="24"/>
          <w:szCs w:val="24"/>
        </w:rPr>
        <w:t xml:space="preserve">in the </w:t>
      </w:r>
      <w:ins w:id="146" w:author="Charlie Meyrick" w:date="2021-03-30T11:23:00Z">
        <w:r w:rsidR="00EE4346">
          <w:rPr>
            <w:sz w:val="24"/>
            <w:szCs w:val="24"/>
          </w:rPr>
          <w:t>f</w:t>
        </w:r>
      </w:ins>
      <w:del w:id="147" w:author="Charlie Meyrick" w:date="2021-03-30T11:23:00Z">
        <w:r w:rsidR="00D55498" w:rsidDel="00EE4346">
          <w:rPr>
            <w:sz w:val="24"/>
            <w:szCs w:val="24"/>
          </w:rPr>
          <w:delText>F</w:delText>
        </w:r>
      </w:del>
      <w:r w:rsidR="00D55498">
        <w:rPr>
          <w:sz w:val="24"/>
          <w:szCs w:val="24"/>
        </w:rPr>
        <w:t>igures</w:t>
      </w:r>
      <w:r w:rsidR="00356D89">
        <w:rPr>
          <w:sz w:val="24"/>
          <w:szCs w:val="24"/>
        </w:rPr>
        <w:t xml:space="preserve"> </w:t>
      </w:r>
      <w:r w:rsidR="00B254F1">
        <w:rPr>
          <w:sz w:val="24"/>
          <w:szCs w:val="24"/>
        </w:rPr>
        <w:t xml:space="preserve">indicates </w:t>
      </w:r>
      <w:r w:rsidR="00D55498">
        <w:rPr>
          <w:sz w:val="24"/>
          <w:szCs w:val="24"/>
        </w:rPr>
        <w:t xml:space="preserve">the </w:t>
      </w:r>
      <w:ins w:id="148" w:author="Charlie Meyrick" w:date="2021-03-30T11:23:00Z">
        <w:r w:rsidR="00EE4346">
          <w:rPr>
            <w:sz w:val="24"/>
            <w:szCs w:val="24"/>
          </w:rPr>
          <w:t>‘</w:t>
        </w:r>
      </w:ins>
      <w:del w:id="149" w:author="Charlie Meyrick" w:date="2021-03-30T11:23:00Z">
        <w:r w:rsidR="00D55498" w:rsidDel="00EE4346">
          <w:rPr>
            <w:sz w:val="24"/>
            <w:szCs w:val="24"/>
          </w:rPr>
          <w:delText>“</w:delText>
        </w:r>
      </w:del>
      <w:r w:rsidR="00D55498">
        <w:rPr>
          <w:sz w:val="24"/>
          <w:szCs w:val="24"/>
        </w:rPr>
        <w:t>usual</w:t>
      </w:r>
      <w:ins w:id="150" w:author="Charlie Meyrick" w:date="2021-03-30T11:23:00Z">
        <w:r w:rsidR="00EE4346">
          <w:rPr>
            <w:sz w:val="24"/>
            <w:szCs w:val="24"/>
          </w:rPr>
          <w:t>’</w:t>
        </w:r>
      </w:ins>
      <w:del w:id="151" w:author="Charlie Meyrick" w:date="2021-03-30T11:23:00Z">
        <w:r w:rsidR="00D55498" w:rsidDel="00EE4346">
          <w:rPr>
            <w:sz w:val="24"/>
            <w:szCs w:val="24"/>
          </w:rPr>
          <w:delText>”</w:delText>
        </w:r>
      </w:del>
      <w:r w:rsidR="00D55498">
        <w:rPr>
          <w:sz w:val="24"/>
          <w:szCs w:val="24"/>
        </w:rPr>
        <w:t xml:space="preserve"> range of each indicator in any week. A</w:t>
      </w:r>
      <w:r w:rsidR="00B254F1">
        <w:rPr>
          <w:sz w:val="24"/>
          <w:szCs w:val="24"/>
        </w:rPr>
        <w:t xml:space="preserve">ny </w:t>
      </w:r>
      <w:r w:rsidR="00D55498">
        <w:rPr>
          <w:sz w:val="24"/>
          <w:szCs w:val="24"/>
        </w:rPr>
        <w:t>2020/</w:t>
      </w:r>
      <w:r w:rsidR="00A923DC">
        <w:rPr>
          <w:sz w:val="24"/>
          <w:szCs w:val="24"/>
        </w:rPr>
        <w:t>21 outcome that lies outside this</w:t>
      </w:r>
      <w:r w:rsidR="00D55498">
        <w:rPr>
          <w:sz w:val="24"/>
          <w:szCs w:val="24"/>
        </w:rPr>
        <w:t xml:space="preserve"> shading is </w:t>
      </w:r>
      <w:ins w:id="152" w:author="Charlie Meyrick" w:date="2021-03-30T11:23:00Z">
        <w:r w:rsidR="00EE4346">
          <w:rPr>
            <w:sz w:val="24"/>
            <w:szCs w:val="24"/>
          </w:rPr>
          <w:t>interpreted as</w:t>
        </w:r>
      </w:ins>
      <w:del w:id="153" w:author="Charlie Meyrick" w:date="2021-03-30T11:23:00Z">
        <w:r w:rsidR="00D55498" w:rsidDel="00EE4346">
          <w:rPr>
            <w:sz w:val="24"/>
            <w:szCs w:val="24"/>
          </w:rPr>
          <w:delText>then</w:delText>
        </w:r>
      </w:del>
      <w:r w:rsidR="00D55498">
        <w:rPr>
          <w:sz w:val="24"/>
          <w:szCs w:val="24"/>
        </w:rPr>
        <w:t xml:space="preserve"> a significant departure</w:t>
      </w:r>
      <w:r w:rsidR="00B254F1">
        <w:rPr>
          <w:sz w:val="24"/>
          <w:szCs w:val="24"/>
        </w:rPr>
        <w:t xml:space="preserve"> from recent norms</w:t>
      </w:r>
      <w:r w:rsidR="00A923DC">
        <w:rPr>
          <w:sz w:val="24"/>
          <w:szCs w:val="24"/>
        </w:rPr>
        <w:t xml:space="preserve"> (highlighted in dark grey)</w:t>
      </w:r>
      <w:r w:rsidR="00D55498">
        <w:rPr>
          <w:sz w:val="24"/>
          <w:szCs w:val="24"/>
        </w:rPr>
        <w:t>.</w:t>
      </w:r>
    </w:p>
    <w:p w14:paraId="42CBB944" w14:textId="77777777" w:rsidR="007D1B23" w:rsidRPr="00752D4A" w:rsidRDefault="007D1B23" w:rsidP="0072541F">
      <w:pPr>
        <w:spacing w:after="0" w:line="276" w:lineRule="auto"/>
        <w:jc w:val="both"/>
        <w:rPr>
          <w:sz w:val="24"/>
          <w:szCs w:val="24"/>
        </w:rPr>
        <w:pPrChange w:id="154" w:author="Charlie Meyrick" w:date="2021-03-30T12:24:00Z">
          <w:pPr>
            <w:spacing w:after="0" w:line="360" w:lineRule="auto"/>
            <w:jc w:val="both"/>
          </w:pPr>
        </w:pPrChange>
      </w:pPr>
    </w:p>
    <w:p w14:paraId="14645474" w14:textId="4A29D1C3" w:rsidR="00347F94" w:rsidRDefault="00356D89" w:rsidP="0072541F">
      <w:pPr>
        <w:spacing w:after="0" w:line="276" w:lineRule="auto"/>
        <w:jc w:val="both"/>
        <w:rPr>
          <w:ins w:id="155" w:author="Charlie Meyrick" w:date="2021-03-30T11:25:00Z"/>
          <w:b/>
          <w:sz w:val="24"/>
          <w:szCs w:val="24"/>
        </w:rPr>
        <w:pPrChange w:id="156" w:author="Charlie Meyrick" w:date="2021-03-30T12:24:00Z">
          <w:pPr>
            <w:spacing w:after="0" w:line="360" w:lineRule="auto"/>
            <w:jc w:val="both"/>
          </w:pPr>
        </w:pPrChange>
      </w:pPr>
      <w:r>
        <w:rPr>
          <w:b/>
          <w:sz w:val="24"/>
          <w:szCs w:val="24"/>
        </w:rPr>
        <w:t xml:space="preserve">Not </w:t>
      </w:r>
      <w:ins w:id="157" w:author="Charlie Meyrick" w:date="2021-03-30T11:25:00Z">
        <w:r w:rsidR="00EE4346">
          <w:rPr>
            <w:b/>
            <w:sz w:val="24"/>
            <w:szCs w:val="24"/>
          </w:rPr>
          <w:t>m</w:t>
        </w:r>
      </w:ins>
      <w:del w:id="158" w:author="Charlie Meyrick" w:date="2021-03-30T11:25:00Z">
        <w:r w:rsidDel="00EE4346">
          <w:rPr>
            <w:b/>
            <w:sz w:val="24"/>
            <w:szCs w:val="24"/>
          </w:rPr>
          <w:delText>M</w:delText>
        </w:r>
      </w:del>
      <w:r>
        <w:rPr>
          <w:b/>
          <w:sz w:val="24"/>
          <w:szCs w:val="24"/>
        </w:rPr>
        <w:t xml:space="preserve">uch </w:t>
      </w:r>
      <w:ins w:id="159" w:author="Charlie Meyrick" w:date="2021-03-30T11:25:00Z">
        <w:r w:rsidR="00EE4346">
          <w:rPr>
            <w:b/>
            <w:sz w:val="24"/>
            <w:szCs w:val="24"/>
          </w:rPr>
          <w:t>u</w:t>
        </w:r>
      </w:ins>
      <w:del w:id="160" w:author="Charlie Meyrick" w:date="2021-03-30T11:25:00Z">
        <w:r w:rsidR="00347F94" w:rsidRPr="00752D4A" w:rsidDel="00EE4346">
          <w:rPr>
            <w:b/>
            <w:sz w:val="24"/>
            <w:szCs w:val="24"/>
          </w:rPr>
          <w:delText>U</w:delText>
        </w:r>
      </w:del>
      <w:r w:rsidR="00347F94" w:rsidRPr="00752D4A">
        <w:rPr>
          <w:b/>
          <w:sz w:val="24"/>
          <w:szCs w:val="24"/>
        </w:rPr>
        <w:t xml:space="preserve">nemployment </w:t>
      </w:r>
    </w:p>
    <w:p w14:paraId="41610CB7" w14:textId="77777777" w:rsidR="00EE4346" w:rsidRPr="00752D4A" w:rsidRDefault="00EE4346" w:rsidP="0072541F">
      <w:pPr>
        <w:spacing w:after="0" w:line="276" w:lineRule="auto"/>
        <w:jc w:val="both"/>
        <w:rPr>
          <w:b/>
          <w:sz w:val="24"/>
          <w:szCs w:val="24"/>
        </w:rPr>
        <w:pPrChange w:id="161" w:author="Charlie Meyrick" w:date="2021-03-30T12:24:00Z">
          <w:pPr>
            <w:spacing w:after="0" w:line="360" w:lineRule="auto"/>
            <w:jc w:val="both"/>
          </w:pPr>
        </w:pPrChange>
      </w:pPr>
    </w:p>
    <w:p w14:paraId="19CF94D8" w14:textId="6D0B411B" w:rsidR="002F3930" w:rsidRPr="00752D4A" w:rsidRDefault="00806941" w:rsidP="0072541F">
      <w:pPr>
        <w:spacing w:after="0" w:line="276" w:lineRule="auto"/>
        <w:jc w:val="both"/>
        <w:rPr>
          <w:sz w:val="24"/>
          <w:szCs w:val="24"/>
        </w:rPr>
        <w:pPrChange w:id="162" w:author="Charlie Meyrick" w:date="2021-03-30T12:24:00Z">
          <w:pPr>
            <w:spacing w:after="0" w:line="360" w:lineRule="auto"/>
            <w:jc w:val="both"/>
          </w:pPr>
        </w:pPrChange>
      </w:pPr>
      <w:r w:rsidRPr="00752D4A">
        <w:rPr>
          <w:sz w:val="24"/>
          <w:szCs w:val="24"/>
        </w:rPr>
        <w:t>Using</w:t>
      </w:r>
      <w:r w:rsidR="00257C00">
        <w:rPr>
          <w:sz w:val="24"/>
          <w:szCs w:val="24"/>
        </w:rPr>
        <w:t xml:space="preserve"> the most common metric</w:t>
      </w:r>
      <w:r w:rsidR="00B65EC6" w:rsidRPr="00752D4A">
        <w:rPr>
          <w:sz w:val="24"/>
          <w:szCs w:val="24"/>
        </w:rPr>
        <w:t xml:space="preserve"> of labour market performance</w:t>
      </w:r>
      <w:ins w:id="163" w:author="Charlie Meyrick" w:date="2021-03-30T11:24:00Z">
        <w:r w:rsidR="00EE4346">
          <w:rPr>
            <w:sz w:val="24"/>
            <w:szCs w:val="24"/>
          </w:rPr>
          <w:t xml:space="preserve"> (unemployment)</w:t>
        </w:r>
      </w:ins>
      <w:r w:rsidR="002F3930" w:rsidRPr="00752D4A">
        <w:rPr>
          <w:sz w:val="24"/>
          <w:szCs w:val="24"/>
        </w:rPr>
        <w:t xml:space="preserve">, </w:t>
      </w:r>
      <w:r w:rsidR="00B65EC6" w:rsidRPr="00752D4A">
        <w:rPr>
          <w:sz w:val="24"/>
          <w:szCs w:val="24"/>
        </w:rPr>
        <w:t>not much can be observed</w:t>
      </w:r>
      <w:r w:rsidR="002F3930" w:rsidRPr="00752D4A">
        <w:rPr>
          <w:sz w:val="24"/>
          <w:szCs w:val="24"/>
        </w:rPr>
        <w:t xml:space="preserve"> </w:t>
      </w:r>
      <w:r w:rsidR="00855A56">
        <w:rPr>
          <w:sz w:val="24"/>
          <w:szCs w:val="24"/>
        </w:rPr>
        <w:t xml:space="preserve">over </w:t>
      </w:r>
      <w:r w:rsidR="000E2043">
        <w:rPr>
          <w:sz w:val="24"/>
          <w:szCs w:val="24"/>
        </w:rPr>
        <w:t xml:space="preserve">the whole of the pandemic </w:t>
      </w:r>
      <w:r w:rsidR="002F3930" w:rsidRPr="00752D4A">
        <w:rPr>
          <w:sz w:val="24"/>
          <w:szCs w:val="24"/>
        </w:rPr>
        <w:t>that was unusual</w:t>
      </w:r>
      <w:r w:rsidR="005445E5" w:rsidRPr="00752D4A">
        <w:rPr>
          <w:sz w:val="24"/>
          <w:szCs w:val="24"/>
        </w:rPr>
        <w:t xml:space="preserve"> (</w:t>
      </w:r>
      <w:del w:id="164" w:author="Charlie Meyrick" w:date="2021-03-30T11:24:00Z">
        <w:r w:rsidR="005445E5" w:rsidRPr="00752D4A" w:rsidDel="00EE4346">
          <w:rPr>
            <w:sz w:val="24"/>
            <w:szCs w:val="24"/>
          </w:rPr>
          <w:delText xml:space="preserve">see </w:delText>
        </w:r>
      </w:del>
      <w:r w:rsidR="005445E5" w:rsidRPr="00752D4A">
        <w:rPr>
          <w:sz w:val="24"/>
          <w:szCs w:val="24"/>
        </w:rPr>
        <w:t>Figure 1)</w:t>
      </w:r>
      <w:r w:rsidR="002F3930" w:rsidRPr="00752D4A">
        <w:rPr>
          <w:sz w:val="24"/>
          <w:szCs w:val="24"/>
        </w:rPr>
        <w:t>.</w:t>
      </w:r>
      <w:r w:rsidR="00D478B8" w:rsidRPr="00752D4A">
        <w:rPr>
          <w:sz w:val="24"/>
          <w:szCs w:val="24"/>
        </w:rPr>
        <w:t xml:space="preserve"> </w:t>
      </w:r>
      <w:r w:rsidR="000E2043">
        <w:rPr>
          <w:sz w:val="24"/>
          <w:szCs w:val="24"/>
        </w:rPr>
        <w:t>P</w:t>
      </w:r>
      <w:r w:rsidR="00B254F1" w:rsidRPr="00752D4A">
        <w:rPr>
          <w:sz w:val="24"/>
          <w:szCs w:val="24"/>
        </w:rPr>
        <w:t>rior to 2020</w:t>
      </w:r>
      <w:r w:rsidR="00944B28" w:rsidRPr="00752D4A">
        <w:rPr>
          <w:sz w:val="24"/>
          <w:szCs w:val="24"/>
        </w:rPr>
        <w:t>, t</w:t>
      </w:r>
      <w:r w:rsidR="00D478B8" w:rsidRPr="00752D4A">
        <w:rPr>
          <w:sz w:val="24"/>
          <w:szCs w:val="24"/>
        </w:rPr>
        <w:t>he UK labour market</w:t>
      </w:r>
      <w:r w:rsidR="00944B28" w:rsidRPr="00752D4A">
        <w:rPr>
          <w:sz w:val="24"/>
          <w:szCs w:val="24"/>
        </w:rPr>
        <w:t xml:space="preserve"> </w:t>
      </w:r>
      <w:r w:rsidR="00D478B8" w:rsidRPr="00752D4A">
        <w:rPr>
          <w:sz w:val="24"/>
          <w:szCs w:val="24"/>
        </w:rPr>
        <w:t>had be</w:t>
      </w:r>
      <w:r w:rsidR="00AF4353" w:rsidRPr="00752D4A">
        <w:rPr>
          <w:sz w:val="24"/>
          <w:szCs w:val="24"/>
        </w:rPr>
        <w:t>en p</w:t>
      </w:r>
      <w:r w:rsidR="00D478B8" w:rsidRPr="00752D4A">
        <w:rPr>
          <w:sz w:val="24"/>
          <w:szCs w:val="24"/>
        </w:rPr>
        <w:t>e</w:t>
      </w:r>
      <w:r w:rsidR="00AF4353" w:rsidRPr="00752D4A">
        <w:rPr>
          <w:sz w:val="24"/>
          <w:szCs w:val="24"/>
        </w:rPr>
        <w:t>r</w:t>
      </w:r>
      <w:r w:rsidR="00D478B8" w:rsidRPr="00752D4A">
        <w:rPr>
          <w:sz w:val="24"/>
          <w:szCs w:val="24"/>
        </w:rPr>
        <w:t xml:space="preserve">forming rather well, with the national unemployment rate </w:t>
      </w:r>
      <w:r w:rsidR="001C1FA3">
        <w:rPr>
          <w:sz w:val="24"/>
          <w:szCs w:val="24"/>
        </w:rPr>
        <w:t xml:space="preserve">hovering </w:t>
      </w:r>
      <w:r w:rsidR="00D478B8" w:rsidRPr="00752D4A">
        <w:rPr>
          <w:sz w:val="24"/>
          <w:szCs w:val="24"/>
        </w:rPr>
        <w:t>around 4</w:t>
      </w:r>
      <w:ins w:id="165" w:author="Charlie Meyrick" w:date="2021-03-30T11:24:00Z">
        <w:r w:rsidR="00EE4346">
          <w:rPr>
            <w:sz w:val="24"/>
            <w:szCs w:val="24"/>
          </w:rPr>
          <w:t>-</w:t>
        </w:r>
      </w:ins>
      <w:del w:id="166" w:author="Charlie Meyrick" w:date="2021-03-30T11:24:00Z">
        <w:r w:rsidR="004A2DEF" w:rsidRPr="00752D4A" w:rsidDel="00EE4346">
          <w:rPr>
            <w:sz w:val="24"/>
            <w:szCs w:val="24"/>
          </w:rPr>
          <w:delText>%</w:delText>
        </w:r>
        <w:r w:rsidR="00AF4353" w:rsidRPr="00752D4A" w:rsidDel="00EE4346">
          <w:rPr>
            <w:sz w:val="24"/>
            <w:szCs w:val="24"/>
          </w:rPr>
          <w:delText xml:space="preserve"> to </w:delText>
        </w:r>
      </w:del>
      <w:r w:rsidR="00AF4353" w:rsidRPr="00752D4A">
        <w:rPr>
          <w:sz w:val="24"/>
          <w:szCs w:val="24"/>
        </w:rPr>
        <w:t>5</w:t>
      </w:r>
      <w:r w:rsidR="004A2DEF" w:rsidRPr="00752D4A">
        <w:rPr>
          <w:sz w:val="24"/>
          <w:szCs w:val="24"/>
        </w:rPr>
        <w:t>%</w:t>
      </w:r>
      <w:r w:rsidR="00257C00">
        <w:rPr>
          <w:sz w:val="24"/>
          <w:szCs w:val="24"/>
        </w:rPr>
        <w:t xml:space="preserve">. </w:t>
      </w:r>
      <w:ins w:id="167" w:author="Charlie Meyrick" w:date="2021-03-30T11:24:00Z">
        <w:r w:rsidR="00EE4346">
          <w:rPr>
            <w:sz w:val="24"/>
            <w:szCs w:val="24"/>
          </w:rPr>
          <w:t xml:space="preserve">But </w:t>
        </w:r>
      </w:ins>
      <w:del w:id="168" w:author="Charlie Meyrick" w:date="2021-03-30T11:24:00Z">
        <w:r w:rsidR="008B3750" w:rsidRPr="00752D4A" w:rsidDel="00EE4346">
          <w:rPr>
            <w:sz w:val="24"/>
            <w:szCs w:val="24"/>
          </w:rPr>
          <w:delText>However</w:delText>
        </w:r>
        <w:r w:rsidR="00944B28" w:rsidRPr="00752D4A" w:rsidDel="00EE4346">
          <w:rPr>
            <w:sz w:val="24"/>
            <w:szCs w:val="24"/>
          </w:rPr>
          <w:delText>,</w:delText>
        </w:r>
        <w:r w:rsidR="008B3750" w:rsidRPr="00752D4A" w:rsidDel="00EE4346">
          <w:rPr>
            <w:sz w:val="24"/>
            <w:szCs w:val="24"/>
          </w:rPr>
          <w:delText xml:space="preserve"> </w:delText>
        </w:r>
      </w:del>
      <w:r w:rsidR="002F3930" w:rsidRPr="00752D4A">
        <w:rPr>
          <w:sz w:val="24"/>
          <w:szCs w:val="24"/>
        </w:rPr>
        <w:t>the weekly unemployment rate</w:t>
      </w:r>
      <w:r w:rsidR="00F9508C" w:rsidRPr="00752D4A">
        <w:rPr>
          <w:sz w:val="24"/>
          <w:szCs w:val="24"/>
        </w:rPr>
        <w:t xml:space="preserve"> </w:t>
      </w:r>
      <w:r w:rsidR="00257C00">
        <w:rPr>
          <w:sz w:val="24"/>
          <w:szCs w:val="24"/>
        </w:rPr>
        <w:t>in the first</w:t>
      </w:r>
      <w:r w:rsidR="005F101C" w:rsidRPr="00752D4A">
        <w:rPr>
          <w:sz w:val="24"/>
          <w:szCs w:val="24"/>
        </w:rPr>
        <w:t xml:space="preserve"> </w:t>
      </w:r>
      <w:r w:rsidR="00257C00">
        <w:rPr>
          <w:sz w:val="24"/>
          <w:szCs w:val="24"/>
        </w:rPr>
        <w:t>months</w:t>
      </w:r>
      <w:r w:rsidR="005F101C" w:rsidRPr="00752D4A">
        <w:rPr>
          <w:sz w:val="24"/>
          <w:szCs w:val="24"/>
        </w:rPr>
        <w:t xml:space="preserve"> of the </w:t>
      </w:r>
      <w:ins w:id="169" w:author="Charlie Meyrick" w:date="2021-03-30T11:24:00Z">
        <w:r w:rsidR="00EE4346">
          <w:rPr>
            <w:sz w:val="24"/>
            <w:szCs w:val="24"/>
          </w:rPr>
          <w:t xml:space="preserve">Covid-19 </w:t>
        </w:r>
      </w:ins>
      <w:del w:id="170" w:author="Charlie Meyrick" w:date="2021-03-30T11:24:00Z">
        <w:r w:rsidR="005F101C" w:rsidRPr="00752D4A" w:rsidDel="00EE4346">
          <w:rPr>
            <w:sz w:val="24"/>
            <w:szCs w:val="24"/>
          </w:rPr>
          <w:delText xml:space="preserve">UK </w:delText>
        </w:r>
        <w:r w:rsidR="003D1731" w:rsidRPr="00752D4A" w:rsidDel="00EE4346">
          <w:rPr>
            <w:sz w:val="24"/>
            <w:szCs w:val="24"/>
          </w:rPr>
          <w:delText xml:space="preserve">Corona </w:delText>
        </w:r>
      </w:del>
      <w:r w:rsidR="003D1731" w:rsidRPr="00752D4A">
        <w:rPr>
          <w:sz w:val="24"/>
          <w:szCs w:val="24"/>
        </w:rPr>
        <w:t>crisis</w:t>
      </w:r>
      <w:r w:rsidR="005F101C" w:rsidRPr="00752D4A">
        <w:rPr>
          <w:sz w:val="24"/>
          <w:szCs w:val="24"/>
        </w:rPr>
        <w:t xml:space="preserve"> </w:t>
      </w:r>
      <w:r w:rsidR="002F3930" w:rsidRPr="00752D4A">
        <w:rPr>
          <w:sz w:val="24"/>
          <w:szCs w:val="24"/>
        </w:rPr>
        <w:t xml:space="preserve">was </w:t>
      </w:r>
      <w:r w:rsidR="00AB5149" w:rsidRPr="00752D4A">
        <w:rPr>
          <w:sz w:val="24"/>
          <w:szCs w:val="24"/>
        </w:rPr>
        <w:t>well</w:t>
      </w:r>
      <w:r w:rsidR="002F3930" w:rsidRPr="00752D4A">
        <w:rPr>
          <w:sz w:val="24"/>
          <w:szCs w:val="24"/>
        </w:rPr>
        <w:t xml:space="preserve"> below the average of the past five years.</w:t>
      </w:r>
      <w:r w:rsidR="003979B9" w:rsidRPr="00752D4A">
        <w:rPr>
          <w:sz w:val="24"/>
          <w:szCs w:val="24"/>
        </w:rPr>
        <w:t xml:space="preserve"> </w:t>
      </w:r>
      <w:r w:rsidR="00B254F1">
        <w:rPr>
          <w:sz w:val="24"/>
          <w:szCs w:val="24"/>
        </w:rPr>
        <w:t>Since then, it has risen,</w:t>
      </w:r>
      <w:r w:rsidR="00C846FE">
        <w:rPr>
          <w:sz w:val="24"/>
          <w:szCs w:val="24"/>
        </w:rPr>
        <w:t xml:space="preserve"> but not much above</w:t>
      </w:r>
      <w:r w:rsidR="00B254F1">
        <w:rPr>
          <w:sz w:val="24"/>
          <w:szCs w:val="24"/>
        </w:rPr>
        <w:t xml:space="preserve"> rates seen recently at the same point in the year.</w:t>
      </w:r>
      <w:r w:rsidR="00E35AE5">
        <w:rPr>
          <w:sz w:val="24"/>
          <w:szCs w:val="24"/>
        </w:rPr>
        <w:t xml:space="preserve"> This is very unusual. Unemployment normally rises a lot in recessions.</w:t>
      </w:r>
      <w:r w:rsidR="00EA62EA">
        <w:rPr>
          <w:sz w:val="24"/>
          <w:szCs w:val="24"/>
        </w:rPr>
        <w:t xml:space="preserve"> Even the youth unemployment rate, normally a harbinger of recessionary doom, is similarly unaffected.</w:t>
      </w:r>
    </w:p>
    <w:p w14:paraId="2CFE2FFF" w14:textId="77777777" w:rsidR="00EE4346" w:rsidRDefault="00EE4346" w:rsidP="0072541F">
      <w:pPr>
        <w:spacing w:after="0" w:line="276" w:lineRule="auto"/>
        <w:rPr>
          <w:ins w:id="171" w:author="Charlie Meyrick" w:date="2021-03-30T11:24:00Z"/>
          <w:b/>
          <w:sz w:val="24"/>
          <w:szCs w:val="24"/>
        </w:rPr>
        <w:pPrChange w:id="172" w:author="Charlie Meyrick" w:date="2021-03-30T12:24:00Z">
          <w:pPr>
            <w:spacing w:after="0" w:line="360" w:lineRule="auto"/>
          </w:pPr>
        </w:pPrChange>
      </w:pPr>
    </w:p>
    <w:p w14:paraId="1CB103BF" w14:textId="77777777" w:rsidR="00EE4346" w:rsidRDefault="00EE4346" w:rsidP="0072541F">
      <w:pPr>
        <w:spacing w:after="0" w:line="276" w:lineRule="auto"/>
        <w:rPr>
          <w:ins w:id="173" w:author="Charlie Meyrick" w:date="2021-03-30T11:24:00Z"/>
          <w:b/>
          <w:sz w:val="24"/>
          <w:szCs w:val="24"/>
        </w:rPr>
        <w:pPrChange w:id="174" w:author="Charlie Meyrick" w:date="2021-03-30T12:24:00Z">
          <w:pPr>
            <w:spacing w:after="0" w:line="360" w:lineRule="auto"/>
          </w:pPr>
        </w:pPrChange>
      </w:pPr>
    </w:p>
    <w:p w14:paraId="11CDCF96" w14:textId="77777777" w:rsidR="00EE4346" w:rsidRDefault="00EE4346" w:rsidP="0072541F">
      <w:pPr>
        <w:spacing w:after="0" w:line="276" w:lineRule="auto"/>
        <w:rPr>
          <w:ins w:id="175" w:author="Charlie Meyrick" w:date="2021-03-30T11:24:00Z"/>
          <w:b/>
          <w:sz w:val="24"/>
          <w:szCs w:val="24"/>
        </w:rPr>
        <w:pPrChange w:id="176" w:author="Charlie Meyrick" w:date="2021-03-30T12:24:00Z">
          <w:pPr>
            <w:spacing w:after="0" w:line="360" w:lineRule="auto"/>
          </w:pPr>
        </w:pPrChange>
      </w:pPr>
    </w:p>
    <w:p w14:paraId="0CBE7F85" w14:textId="77777777" w:rsidR="00EE4346" w:rsidRDefault="00EE4346" w:rsidP="0072541F">
      <w:pPr>
        <w:spacing w:after="0" w:line="276" w:lineRule="auto"/>
        <w:rPr>
          <w:ins w:id="177" w:author="Charlie Meyrick" w:date="2021-03-30T11:24:00Z"/>
          <w:b/>
          <w:sz w:val="24"/>
          <w:szCs w:val="24"/>
        </w:rPr>
        <w:pPrChange w:id="178" w:author="Charlie Meyrick" w:date="2021-03-30T12:24:00Z">
          <w:pPr>
            <w:spacing w:after="0" w:line="360" w:lineRule="auto"/>
          </w:pPr>
        </w:pPrChange>
      </w:pPr>
    </w:p>
    <w:p w14:paraId="34D8CA91" w14:textId="77777777" w:rsidR="00EE4346" w:rsidRDefault="00EE4346" w:rsidP="0072541F">
      <w:pPr>
        <w:spacing w:after="0" w:line="276" w:lineRule="auto"/>
        <w:rPr>
          <w:ins w:id="179" w:author="Charlie Meyrick" w:date="2021-03-30T11:24:00Z"/>
          <w:b/>
          <w:sz w:val="24"/>
          <w:szCs w:val="24"/>
        </w:rPr>
        <w:pPrChange w:id="180" w:author="Charlie Meyrick" w:date="2021-03-30T12:24:00Z">
          <w:pPr>
            <w:spacing w:after="0" w:line="360" w:lineRule="auto"/>
          </w:pPr>
        </w:pPrChange>
      </w:pPr>
    </w:p>
    <w:p w14:paraId="55F35D50" w14:textId="77777777" w:rsidR="00EE4346" w:rsidRDefault="00EE4346" w:rsidP="0072541F">
      <w:pPr>
        <w:spacing w:after="0" w:line="276" w:lineRule="auto"/>
        <w:rPr>
          <w:ins w:id="181" w:author="Charlie Meyrick" w:date="2021-03-30T11:24:00Z"/>
          <w:b/>
          <w:sz w:val="24"/>
          <w:szCs w:val="24"/>
        </w:rPr>
        <w:pPrChange w:id="182" w:author="Charlie Meyrick" w:date="2021-03-30T12:24:00Z">
          <w:pPr>
            <w:spacing w:after="0" w:line="360" w:lineRule="auto"/>
          </w:pPr>
        </w:pPrChange>
      </w:pPr>
    </w:p>
    <w:p w14:paraId="30C40F6A" w14:textId="77777777" w:rsidR="00EE4346" w:rsidRDefault="00EE4346" w:rsidP="0072541F">
      <w:pPr>
        <w:spacing w:after="0" w:line="276" w:lineRule="auto"/>
        <w:rPr>
          <w:ins w:id="183" w:author="Charlie Meyrick" w:date="2021-03-30T11:24:00Z"/>
          <w:b/>
          <w:sz w:val="24"/>
          <w:szCs w:val="24"/>
        </w:rPr>
        <w:pPrChange w:id="184" w:author="Charlie Meyrick" w:date="2021-03-30T12:24:00Z">
          <w:pPr>
            <w:spacing w:after="0" w:line="360" w:lineRule="auto"/>
          </w:pPr>
        </w:pPrChange>
      </w:pPr>
    </w:p>
    <w:p w14:paraId="7127CA01" w14:textId="77777777" w:rsidR="00EE4346" w:rsidRDefault="00EE4346" w:rsidP="0072541F">
      <w:pPr>
        <w:spacing w:after="0" w:line="276" w:lineRule="auto"/>
        <w:rPr>
          <w:ins w:id="185" w:author="Charlie Meyrick" w:date="2021-03-30T11:24:00Z"/>
          <w:b/>
          <w:sz w:val="24"/>
          <w:szCs w:val="24"/>
        </w:rPr>
        <w:pPrChange w:id="186" w:author="Charlie Meyrick" w:date="2021-03-30T12:24:00Z">
          <w:pPr>
            <w:spacing w:after="0" w:line="360" w:lineRule="auto"/>
          </w:pPr>
        </w:pPrChange>
      </w:pPr>
    </w:p>
    <w:p w14:paraId="1CA2E796" w14:textId="1E7D7397" w:rsidR="00795250" w:rsidRDefault="00795250" w:rsidP="0072541F">
      <w:pPr>
        <w:spacing w:after="0" w:line="276" w:lineRule="auto"/>
        <w:rPr>
          <w:b/>
          <w:sz w:val="24"/>
          <w:szCs w:val="24"/>
        </w:rPr>
        <w:pPrChange w:id="187" w:author="Charlie Meyrick" w:date="2021-03-30T12:24:00Z">
          <w:pPr>
            <w:spacing w:after="0" w:line="360" w:lineRule="auto"/>
          </w:pPr>
        </w:pPrChange>
      </w:pPr>
      <w:r w:rsidRPr="00752D4A">
        <w:rPr>
          <w:b/>
          <w:sz w:val="24"/>
          <w:szCs w:val="24"/>
        </w:rPr>
        <w:t xml:space="preserve">Figure </w:t>
      </w:r>
      <w:r w:rsidR="00B9682E" w:rsidRPr="00752D4A">
        <w:rPr>
          <w:b/>
          <w:sz w:val="24"/>
          <w:szCs w:val="24"/>
        </w:rPr>
        <w:t>1</w:t>
      </w:r>
      <w:r w:rsidRPr="00752D4A">
        <w:rPr>
          <w:b/>
          <w:sz w:val="24"/>
          <w:szCs w:val="24"/>
        </w:rPr>
        <w:t xml:space="preserve">. </w:t>
      </w:r>
      <w:r w:rsidR="002F3930" w:rsidRPr="00752D4A">
        <w:rPr>
          <w:b/>
          <w:sz w:val="24"/>
          <w:szCs w:val="24"/>
        </w:rPr>
        <w:t xml:space="preserve">UK </w:t>
      </w:r>
      <w:r w:rsidRPr="00752D4A">
        <w:rPr>
          <w:b/>
          <w:sz w:val="24"/>
          <w:szCs w:val="24"/>
        </w:rPr>
        <w:t xml:space="preserve">Unemployment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A62EA" w14:paraId="549EA3D0" w14:textId="77777777" w:rsidTr="00A923DC">
        <w:tc>
          <w:tcPr>
            <w:tcW w:w="4508" w:type="dxa"/>
          </w:tcPr>
          <w:p w14:paraId="7F343C7B" w14:textId="64FF5041" w:rsidR="00EA62EA" w:rsidRPr="00B254F1" w:rsidRDefault="00EA62EA" w:rsidP="0072541F">
            <w:pPr>
              <w:spacing w:line="276" w:lineRule="auto"/>
              <w:rPr>
                <w:noProof/>
                <w:sz w:val="24"/>
                <w:szCs w:val="24"/>
                <w:lang w:eastAsia="en-GB"/>
              </w:rPr>
              <w:pPrChange w:id="188" w:author="Charlie Meyrick" w:date="2021-03-30T12:24:00Z">
                <w:pPr>
                  <w:spacing w:line="360" w:lineRule="auto"/>
                </w:pPr>
              </w:pPrChange>
            </w:pPr>
            <w:r>
              <w:rPr>
                <w:noProof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4508" w:type="dxa"/>
          </w:tcPr>
          <w:p w14:paraId="12013D70" w14:textId="31B6CAD2" w:rsidR="00EA62EA" w:rsidRPr="00EA62EA" w:rsidRDefault="00EA62EA" w:rsidP="0072541F">
            <w:pPr>
              <w:spacing w:line="276" w:lineRule="auto"/>
              <w:rPr>
                <w:b/>
                <w:noProof/>
                <w:sz w:val="24"/>
                <w:szCs w:val="24"/>
                <w:lang w:eastAsia="en-GB"/>
              </w:rPr>
              <w:pPrChange w:id="189" w:author="Charlie Meyrick" w:date="2021-03-30T12:24:00Z">
                <w:pPr>
                  <w:spacing w:line="360" w:lineRule="auto"/>
                </w:pPr>
              </w:pPrChange>
            </w:pPr>
            <w:r>
              <w:rPr>
                <w:b/>
                <w:noProof/>
                <w:sz w:val="24"/>
                <w:szCs w:val="24"/>
                <w:lang w:eastAsia="en-GB"/>
              </w:rPr>
              <w:t>Youth (ages 16-24)</w:t>
            </w:r>
          </w:p>
        </w:tc>
      </w:tr>
      <w:tr w:rsidR="00EA62EA" w14:paraId="412F7635" w14:textId="77777777" w:rsidTr="00A923DC">
        <w:tc>
          <w:tcPr>
            <w:tcW w:w="4508" w:type="dxa"/>
          </w:tcPr>
          <w:p w14:paraId="1CDEEDC2" w14:textId="72BA32DC" w:rsidR="00EA62EA" w:rsidRDefault="00A923DC" w:rsidP="0072541F">
            <w:pPr>
              <w:spacing w:line="276" w:lineRule="auto"/>
              <w:rPr>
                <w:b/>
                <w:sz w:val="24"/>
                <w:szCs w:val="24"/>
              </w:rPr>
              <w:pPrChange w:id="190" w:author="Charlie Meyrick" w:date="2021-03-30T12:24:00Z">
                <w:pPr>
                  <w:spacing w:line="360" w:lineRule="auto"/>
                </w:pPr>
              </w:pPrChange>
            </w:pPr>
            <w:r w:rsidRPr="00A923DC">
              <w:rPr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FC68A89" wp14:editId="0EBCC2F9">
                  <wp:extent cx="2771250" cy="21799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312" cy="218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53E972" w14:textId="6AE794C8" w:rsidR="00EA62EA" w:rsidRDefault="00A923DC" w:rsidP="0072541F">
            <w:pPr>
              <w:spacing w:line="276" w:lineRule="auto"/>
              <w:rPr>
                <w:b/>
                <w:sz w:val="24"/>
                <w:szCs w:val="24"/>
              </w:rPr>
              <w:pPrChange w:id="191" w:author="Charlie Meyrick" w:date="2021-03-30T12:24:00Z">
                <w:pPr>
                  <w:spacing w:line="360" w:lineRule="auto"/>
                </w:pPr>
              </w:pPrChange>
            </w:pPr>
            <w:r w:rsidRPr="00A923DC">
              <w:rPr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A64055F" wp14:editId="22DCF02E">
                  <wp:extent cx="2751772" cy="217984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728" cy="220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05F06" w14:textId="4F55FFA1" w:rsidR="00EA62EA" w:rsidRPr="006D779A" w:rsidRDefault="006D779A" w:rsidP="0072541F">
      <w:pPr>
        <w:spacing w:after="0" w:line="276" w:lineRule="auto"/>
        <w:rPr>
          <w:ins w:id="192" w:author="Charlie Meyrick" w:date="2021-03-30T12:18:00Z"/>
          <w:bCs/>
          <w:i/>
          <w:iCs/>
          <w:sz w:val="24"/>
          <w:szCs w:val="24"/>
          <w:rPrChange w:id="193" w:author="Charlie Meyrick" w:date="2021-03-30T12:18:00Z">
            <w:rPr>
              <w:ins w:id="194" w:author="Charlie Meyrick" w:date="2021-03-30T12:18:00Z"/>
              <w:b/>
              <w:sz w:val="24"/>
              <w:szCs w:val="24"/>
            </w:rPr>
          </w:rPrChange>
        </w:rPr>
        <w:pPrChange w:id="195" w:author="Charlie Meyrick" w:date="2021-03-30T12:24:00Z">
          <w:pPr>
            <w:spacing w:after="0" w:line="360" w:lineRule="auto"/>
          </w:pPr>
        </w:pPrChange>
      </w:pPr>
      <w:ins w:id="196" w:author="Charlie Meyrick" w:date="2021-03-30T12:18:00Z">
        <w:r>
          <w:rPr>
            <w:bCs/>
            <w:i/>
            <w:iCs/>
            <w:sz w:val="24"/>
            <w:szCs w:val="24"/>
          </w:rPr>
          <w:t>Source: ONS</w:t>
        </w:r>
      </w:ins>
    </w:p>
    <w:p w14:paraId="505B7F0D" w14:textId="77777777" w:rsidR="006D779A" w:rsidRDefault="006D779A" w:rsidP="0072541F">
      <w:pPr>
        <w:spacing w:after="0" w:line="276" w:lineRule="auto"/>
        <w:rPr>
          <w:b/>
          <w:sz w:val="24"/>
          <w:szCs w:val="24"/>
        </w:rPr>
        <w:pPrChange w:id="197" w:author="Charlie Meyrick" w:date="2021-03-30T12:24:00Z">
          <w:pPr>
            <w:spacing w:after="0" w:line="360" w:lineRule="auto"/>
          </w:pPr>
        </w:pPrChange>
      </w:pPr>
    </w:p>
    <w:p w14:paraId="5A29D031" w14:textId="686891AD" w:rsidR="005513B5" w:rsidRDefault="005513B5" w:rsidP="0072541F">
      <w:pPr>
        <w:spacing w:after="0" w:line="276" w:lineRule="auto"/>
        <w:jc w:val="both"/>
        <w:rPr>
          <w:ins w:id="198" w:author="Charlie Meyrick" w:date="2021-03-30T11:26:00Z"/>
          <w:b/>
          <w:sz w:val="24"/>
          <w:szCs w:val="24"/>
        </w:rPr>
        <w:pPrChange w:id="199" w:author="Charlie Meyrick" w:date="2021-03-30T12:24:00Z">
          <w:pPr>
            <w:spacing w:after="0" w:line="360" w:lineRule="auto"/>
            <w:jc w:val="both"/>
          </w:pPr>
        </w:pPrChange>
      </w:pPr>
      <w:del w:id="200" w:author="Charlie Meyrick" w:date="2021-03-30T11:26:00Z">
        <w:r w:rsidDel="00EE4346">
          <w:rPr>
            <w:b/>
            <w:sz w:val="24"/>
            <w:szCs w:val="24"/>
          </w:rPr>
          <w:lastRenderedPageBreak/>
          <w:delText xml:space="preserve">And </w:delText>
        </w:r>
      </w:del>
      <w:ins w:id="201" w:author="Charlie Meyrick" w:date="2021-03-30T11:26:00Z">
        <w:r w:rsidR="00EE4346">
          <w:rPr>
            <w:b/>
            <w:sz w:val="24"/>
            <w:szCs w:val="24"/>
          </w:rPr>
          <w:t>T</w:t>
        </w:r>
      </w:ins>
      <w:del w:id="202" w:author="Charlie Meyrick" w:date="2021-03-30T11:26:00Z">
        <w:r w:rsidDel="00EE4346">
          <w:rPr>
            <w:b/>
            <w:sz w:val="24"/>
            <w:szCs w:val="24"/>
          </w:rPr>
          <w:delText>t</w:delText>
        </w:r>
      </w:del>
      <w:r>
        <w:rPr>
          <w:b/>
          <w:sz w:val="24"/>
          <w:szCs w:val="24"/>
        </w:rPr>
        <w:t xml:space="preserve">he </w:t>
      </w:r>
      <w:ins w:id="203" w:author="Charlie Meyrick" w:date="2021-03-30T11:26:00Z">
        <w:r w:rsidR="00EE4346">
          <w:rPr>
            <w:b/>
            <w:sz w:val="24"/>
            <w:szCs w:val="24"/>
          </w:rPr>
          <w:t>e</w:t>
        </w:r>
      </w:ins>
      <w:del w:id="204" w:author="Charlie Meyrick" w:date="2021-03-30T11:26:00Z">
        <w:r w:rsidDel="00EE4346">
          <w:rPr>
            <w:b/>
            <w:sz w:val="24"/>
            <w:szCs w:val="24"/>
          </w:rPr>
          <w:delText>E</w:delText>
        </w:r>
      </w:del>
      <w:r>
        <w:rPr>
          <w:b/>
          <w:sz w:val="24"/>
          <w:szCs w:val="24"/>
        </w:rPr>
        <w:t xml:space="preserve">mployment </w:t>
      </w:r>
      <w:ins w:id="205" w:author="Charlie Meyrick" w:date="2021-03-30T11:26:00Z">
        <w:r w:rsidR="00EE4346">
          <w:rPr>
            <w:b/>
            <w:sz w:val="24"/>
            <w:szCs w:val="24"/>
          </w:rPr>
          <w:t>m</w:t>
        </w:r>
      </w:ins>
      <w:del w:id="206" w:author="Charlie Meyrick" w:date="2021-03-30T11:26:00Z">
        <w:r w:rsidDel="00EE4346">
          <w:rPr>
            <w:b/>
            <w:sz w:val="24"/>
            <w:szCs w:val="24"/>
          </w:rPr>
          <w:delText>M</w:delText>
        </w:r>
      </w:del>
      <w:r>
        <w:rPr>
          <w:b/>
          <w:sz w:val="24"/>
          <w:szCs w:val="24"/>
        </w:rPr>
        <w:t xml:space="preserve">ix </w:t>
      </w:r>
      <w:ins w:id="207" w:author="Charlie Meyrick" w:date="2021-03-30T11:26:00Z">
        <w:r w:rsidR="00EE4346">
          <w:rPr>
            <w:b/>
            <w:sz w:val="24"/>
            <w:szCs w:val="24"/>
          </w:rPr>
          <w:t>m</w:t>
        </w:r>
      </w:ins>
      <w:del w:id="208" w:author="Charlie Meyrick" w:date="2021-03-30T11:26:00Z">
        <w:r w:rsidDel="00EE4346">
          <w:rPr>
            <w:b/>
            <w:sz w:val="24"/>
            <w:szCs w:val="24"/>
          </w:rPr>
          <w:delText>M</w:delText>
        </w:r>
      </w:del>
      <w:r>
        <w:rPr>
          <w:b/>
          <w:sz w:val="24"/>
          <w:szCs w:val="24"/>
        </w:rPr>
        <w:t xml:space="preserve">ay </w:t>
      </w:r>
      <w:ins w:id="209" w:author="Charlie Meyrick" w:date="2021-03-30T11:26:00Z">
        <w:r w:rsidR="00EE4346">
          <w:rPr>
            <w:b/>
            <w:sz w:val="24"/>
            <w:szCs w:val="24"/>
          </w:rPr>
          <w:t>h</w:t>
        </w:r>
      </w:ins>
      <w:del w:id="210" w:author="Charlie Meyrick" w:date="2021-03-30T11:26:00Z">
        <w:r w:rsidDel="00EE4346">
          <w:rPr>
            <w:b/>
            <w:sz w:val="24"/>
            <w:szCs w:val="24"/>
          </w:rPr>
          <w:delText>H</w:delText>
        </w:r>
      </w:del>
      <w:r>
        <w:rPr>
          <w:b/>
          <w:sz w:val="24"/>
          <w:szCs w:val="24"/>
        </w:rPr>
        <w:t xml:space="preserve">ave </w:t>
      </w:r>
      <w:ins w:id="211" w:author="Charlie Meyrick" w:date="2021-03-30T11:26:00Z">
        <w:r w:rsidR="00EE4346">
          <w:rPr>
            <w:b/>
            <w:sz w:val="24"/>
            <w:szCs w:val="24"/>
          </w:rPr>
          <w:t>c</w:t>
        </w:r>
      </w:ins>
      <w:del w:id="212" w:author="Charlie Meyrick" w:date="2021-03-30T11:26:00Z">
        <w:r w:rsidDel="00EE4346">
          <w:rPr>
            <w:b/>
            <w:sz w:val="24"/>
            <w:szCs w:val="24"/>
          </w:rPr>
          <w:delText>C</w:delText>
        </w:r>
      </w:del>
      <w:r>
        <w:rPr>
          <w:b/>
          <w:sz w:val="24"/>
          <w:szCs w:val="24"/>
        </w:rPr>
        <w:t>hanged</w:t>
      </w:r>
    </w:p>
    <w:p w14:paraId="0EA9775D" w14:textId="77777777" w:rsidR="00EE4346" w:rsidRDefault="00EE4346" w:rsidP="0072541F">
      <w:pPr>
        <w:spacing w:after="0" w:line="276" w:lineRule="auto"/>
        <w:jc w:val="both"/>
        <w:rPr>
          <w:b/>
          <w:sz w:val="24"/>
          <w:szCs w:val="24"/>
        </w:rPr>
        <w:pPrChange w:id="213" w:author="Charlie Meyrick" w:date="2021-03-30T12:24:00Z">
          <w:pPr>
            <w:spacing w:after="0" w:line="360" w:lineRule="auto"/>
            <w:jc w:val="both"/>
          </w:pPr>
        </w:pPrChange>
      </w:pPr>
    </w:p>
    <w:p w14:paraId="1124D786" w14:textId="4C015D43" w:rsidR="005513B5" w:rsidRDefault="005513B5" w:rsidP="0072541F">
      <w:pPr>
        <w:spacing w:after="0" w:line="276" w:lineRule="auto"/>
        <w:jc w:val="both"/>
        <w:rPr>
          <w:ins w:id="214" w:author="Charlie Meyrick" w:date="2021-03-30T11:27:00Z"/>
          <w:sz w:val="24"/>
          <w:szCs w:val="24"/>
        </w:rPr>
        <w:pPrChange w:id="215" w:author="Charlie Meyrick" w:date="2021-03-30T12:24:00Z">
          <w:pPr>
            <w:spacing w:after="0" w:line="360" w:lineRule="auto"/>
            <w:jc w:val="both"/>
          </w:pPr>
        </w:pPrChange>
      </w:pPr>
      <w:r w:rsidRPr="005A341C">
        <w:rPr>
          <w:sz w:val="24"/>
          <w:szCs w:val="24"/>
        </w:rPr>
        <w:t xml:space="preserve">While </w:t>
      </w:r>
      <w:r>
        <w:rPr>
          <w:sz w:val="24"/>
          <w:szCs w:val="24"/>
        </w:rPr>
        <w:t>overall employment has not fallen much, there has been some change in working mix. The full-time employment share has risen over the downturn at the expense of part-time working and</w:t>
      </w:r>
      <w:ins w:id="216" w:author="Charlie Meyrick" w:date="2021-03-30T11:26:00Z">
        <w:r w:rsidR="00EE4346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to a lesser extent</w:t>
      </w:r>
      <w:ins w:id="217" w:author="Charlie Meyrick" w:date="2021-03-30T11:26:00Z">
        <w:r w:rsidR="00EE4346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self-employment</w:t>
      </w:r>
      <w:ins w:id="218" w:author="Charlie Meyrick" w:date="2021-03-30T11:26:00Z">
        <w:r w:rsidR="00EE4346">
          <w:rPr>
            <w:sz w:val="24"/>
            <w:szCs w:val="24"/>
          </w:rPr>
          <w:t>.</w:t>
        </w:r>
      </w:ins>
      <w:del w:id="219" w:author="Charlie Meyrick" w:date="2021-03-30T11:26:00Z">
        <w:r w:rsidDel="00EE4346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</w:t>
      </w:r>
      <w:ins w:id="220" w:author="Charlie Meyrick" w:date="2021-03-30T11:26:00Z">
        <w:r w:rsidR="00EE4346">
          <w:rPr>
            <w:sz w:val="24"/>
            <w:szCs w:val="24"/>
          </w:rPr>
          <w:t>This suggests</w:t>
        </w:r>
      </w:ins>
      <w:del w:id="221" w:author="Charlie Meyrick" w:date="2021-03-30T11:26:00Z">
        <w:r w:rsidDel="00EE4346">
          <w:rPr>
            <w:sz w:val="24"/>
            <w:szCs w:val="24"/>
          </w:rPr>
          <w:delText>suggesting</w:delText>
        </w:r>
      </w:del>
      <w:r>
        <w:rPr>
          <w:sz w:val="24"/>
          <w:szCs w:val="24"/>
        </w:rPr>
        <w:t xml:space="preserve"> these latter forms of working have been hit harder in the downturn. The share of temporary working </w:t>
      </w:r>
      <w:ins w:id="222" w:author="Charlie Meyrick" w:date="2021-03-30T11:26:00Z">
        <w:r w:rsidR="00EE4346">
          <w:rPr>
            <w:sz w:val="24"/>
            <w:szCs w:val="24"/>
          </w:rPr>
          <w:t xml:space="preserve">has </w:t>
        </w:r>
      </w:ins>
      <w:del w:id="223" w:author="Charlie Meyrick" w:date="2021-03-30T11:26:00Z">
        <w:r w:rsidDel="00EE4346">
          <w:rPr>
            <w:sz w:val="24"/>
            <w:szCs w:val="24"/>
          </w:rPr>
          <w:delText xml:space="preserve">is </w:delText>
        </w:r>
        <w:r w:rsidR="009C40DA" w:rsidDel="00EE4346">
          <w:rPr>
            <w:sz w:val="24"/>
            <w:szCs w:val="24"/>
          </w:rPr>
          <w:delText xml:space="preserve">though, </w:delText>
        </w:r>
        <w:r w:rsidDel="00EE4346">
          <w:rPr>
            <w:sz w:val="24"/>
            <w:szCs w:val="24"/>
          </w:rPr>
          <w:delText xml:space="preserve">little </w:delText>
        </w:r>
      </w:del>
      <w:r>
        <w:rPr>
          <w:sz w:val="24"/>
          <w:szCs w:val="24"/>
        </w:rPr>
        <w:t>changed</w:t>
      </w:r>
      <w:ins w:id="224" w:author="Charlie Meyrick" w:date="2021-03-30T11:26:00Z">
        <w:r w:rsidR="00EE4346">
          <w:rPr>
            <w:sz w:val="24"/>
            <w:szCs w:val="24"/>
          </w:rPr>
          <w:t xml:space="preserve"> little</w:t>
        </w:r>
      </w:ins>
      <w:r>
        <w:rPr>
          <w:sz w:val="24"/>
          <w:szCs w:val="24"/>
        </w:rPr>
        <w:t xml:space="preserve"> over the crisis.</w:t>
      </w:r>
    </w:p>
    <w:p w14:paraId="1A4F4A7A" w14:textId="77777777" w:rsidR="001E1FC7" w:rsidRDefault="001E1FC7" w:rsidP="0072541F">
      <w:pPr>
        <w:spacing w:after="0" w:line="276" w:lineRule="auto"/>
        <w:jc w:val="both"/>
        <w:rPr>
          <w:ins w:id="225" w:author="Charlie Meyrick" w:date="2021-03-30T12:22:00Z"/>
          <w:b/>
          <w:bCs/>
          <w:sz w:val="24"/>
          <w:szCs w:val="24"/>
        </w:rPr>
        <w:pPrChange w:id="226" w:author="Charlie Meyrick" w:date="2021-03-30T12:24:00Z">
          <w:pPr>
            <w:spacing w:after="0" w:line="360" w:lineRule="auto"/>
            <w:jc w:val="both"/>
          </w:pPr>
        </w:pPrChange>
      </w:pPr>
    </w:p>
    <w:p w14:paraId="6B63C215" w14:textId="3EFD666D" w:rsidR="00EE4346" w:rsidRPr="00EE4346" w:rsidRDefault="00EE4346" w:rsidP="0072541F">
      <w:pPr>
        <w:spacing w:after="0" w:line="276" w:lineRule="auto"/>
        <w:jc w:val="both"/>
        <w:rPr>
          <w:b/>
          <w:bCs/>
          <w:sz w:val="24"/>
          <w:szCs w:val="24"/>
          <w:rPrChange w:id="227" w:author="Charlie Meyrick" w:date="2021-03-30T11:27:00Z">
            <w:rPr>
              <w:sz w:val="24"/>
              <w:szCs w:val="24"/>
            </w:rPr>
          </w:rPrChange>
        </w:rPr>
        <w:pPrChange w:id="228" w:author="Charlie Meyrick" w:date="2021-03-30T12:24:00Z">
          <w:pPr>
            <w:spacing w:after="0" w:line="360" w:lineRule="auto"/>
            <w:jc w:val="both"/>
          </w:pPr>
        </w:pPrChange>
      </w:pPr>
      <w:commentRangeStart w:id="229"/>
      <w:ins w:id="230" w:author="Charlie Meyrick" w:date="2021-03-30T11:27:00Z">
        <w:r>
          <w:rPr>
            <w:b/>
            <w:bCs/>
            <w:sz w:val="24"/>
            <w:szCs w:val="24"/>
          </w:rPr>
          <w:t>Fig</w:t>
        </w:r>
      </w:ins>
      <w:ins w:id="231" w:author="Charlie Meyrick" w:date="2021-03-30T11:28:00Z">
        <w:r>
          <w:rPr>
            <w:b/>
            <w:bCs/>
            <w:sz w:val="24"/>
            <w:szCs w:val="24"/>
          </w:rPr>
          <w:t>ure 2: Employment mix</w:t>
        </w:r>
      </w:ins>
      <w:commentRangeEnd w:id="229"/>
      <w:ins w:id="232" w:author="Charlie Meyrick" w:date="2021-03-30T12:19:00Z">
        <w:r w:rsidR="006D779A">
          <w:rPr>
            <w:rStyle w:val="CommentReference"/>
          </w:rPr>
          <w:commentReference w:id="229"/>
        </w:r>
      </w:ins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5513B5" w14:paraId="70649F02" w14:textId="77777777" w:rsidTr="006D779A">
        <w:tc>
          <w:tcPr>
            <w:tcW w:w="2500" w:type="pct"/>
          </w:tcPr>
          <w:p w14:paraId="4D6CDC7C" w14:textId="77777777" w:rsidR="005513B5" w:rsidRPr="00D86808" w:rsidRDefault="005513B5" w:rsidP="0072541F">
            <w:pPr>
              <w:spacing w:line="276" w:lineRule="auto"/>
              <w:rPr>
                <w:sz w:val="24"/>
                <w:szCs w:val="24"/>
              </w:rPr>
              <w:pPrChange w:id="233" w:author="Charlie Meyrick" w:date="2021-03-30T12:24:00Z">
                <w:pPr/>
              </w:pPrChange>
            </w:pPr>
            <w:r w:rsidRPr="00D86808">
              <w:rPr>
                <w:sz w:val="24"/>
                <w:szCs w:val="24"/>
              </w:rPr>
              <w:t xml:space="preserve">Full-Time </w:t>
            </w:r>
            <w:r>
              <w:rPr>
                <w:sz w:val="24"/>
                <w:szCs w:val="24"/>
              </w:rPr>
              <w:t>Employees</w:t>
            </w:r>
          </w:p>
        </w:tc>
        <w:tc>
          <w:tcPr>
            <w:tcW w:w="2500" w:type="pct"/>
          </w:tcPr>
          <w:p w14:paraId="645372B6" w14:textId="77777777" w:rsidR="005513B5" w:rsidRPr="00D86808" w:rsidRDefault="005513B5" w:rsidP="0072541F">
            <w:pPr>
              <w:spacing w:line="276" w:lineRule="auto"/>
              <w:rPr>
                <w:sz w:val="24"/>
                <w:szCs w:val="24"/>
              </w:rPr>
              <w:pPrChange w:id="234" w:author="Charlie Meyrick" w:date="2021-03-30T12:24:00Z">
                <w:pPr/>
              </w:pPrChange>
            </w:pPr>
            <w:r w:rsidRPr="00D86808">
              <w:rPr>
                <w:sz w:val="24"/>
                <w:szCs w:val="24"/>
              </w:rPr>
              <w:t xml:space="preserve">Part-Time </w:t>
            </w:r>
            <w:r>
              <w:rPr>
                <w:sz w:val="24"/>
                <w:szCs w:val="24"/>
              </w:rPr>
              <w:t>Employees</w:t>
            </w:r>
          </w:p>
        </w:tc>
      </w:tr>
      <w:tr w:rsidR="005513B5" w14:paraId="63A13E3B" w14:textId="77777777" w:rsidTr="00EB6163">
        <w:tc>
          <w:tcPr>
            <w:tcW w:w="2500" w:type="pct"/>
          </w:tcPr>
          <w:p w14:paraId="5F350955" w14:textId="77777777" w:rsidR="005513B5" w:rsidRPr="00D86808" w:rsidRDefault="005513B5" w:rsidP="0072541F">
            <w:pPr>
              <w:spacing w:line="276" w:lineRule="auto"/>
              <w:rPr>
                <w:sz w:val="24"/>
                <w:szCs w:val="24"/>
              </w:rPr>
              <w:pPrChange w:id="235" w:author="Charlie Meyrick" w:date="2021-03-30T12:24:00Z">
                <w:pPr/>
              </w:pPrChange>
            </w:pPr>
            <w:r w:rsidRPr="00563857"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7515B47" wp14:editId="0727A00B">
                  <wp:extent cx="2985293" cy="2171123"/>
                  <wp:effectExtent l="0" t="0" r="571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274" cy="2172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10B3FA97" w14:textId="77777777" w:rsidR="005513B5" w:rsidRPr="00D86808" w:rsidRDefault="005513B5" w:rsidP="0072541F">
            <w:pPr>
              <w:spacing w:line="276" w:lineRule="auto"/>
              <w:rPr>
                <w:sz w:val="24"/>
                <w:szCs w:val="24"/>
              </w:rPr>
              <w:pPrChange w:id="236" w:author="Charlie Meyrick" w:date="2021-03-30T12:24:00Z">
                <w:pPr/>
              </w:pPrChange>
            </w:pPr>
            <w:r w:rsidRPr="00563857"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633732E" wp14:editId="4ED6737E">
                  <wp:extent cx="2761426" cy="2176462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614" cy="2189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3B5" w14:paraId="5E6C53F1" w14:textId="77777777" w:rsidTr="00EB6163">
        <w:tc>
          <w:tcPr>
            <w:tcW w:w="2500" w:type="pct"/>
          </w:tcPr>
          <w:p w14:paraId="3BDD534C" w14:textId="77777777" w:rsidR="005513B5" w:rsidRPr="00D86808" w:rsidRDefault="005513B5" w:rsidP="0072541F">
            <w:pPr>
              <w:spacing w:line="276" w:lineRule="auto"/>
              <w:rPr>
                <w:sz w:val="24"/>
                <w:szCs w:val="24"/>
              </w:rPr>
              <w:pPrChange w:id="237" w:author="Charlie Meyrick" w:date="2021-03-30T12:24:00Z">
                <w:pPr/>
              </w:pPrChange>
            </w:pPr>
            <w:proofErr w:type="spellStart"/>
            <w:r w:rsidRPr="00D86808">
              <w:rPr>
                <w:sz w:val="24"/>
                <w:szCs w:val="24"/>
              </w:rPr>
              <w:t>Self Employment</w:t>
            </w:r>
            <w:proofErr w:type="spellEnd"/>
          </w:p>
        </w:tc>
        <w:tc>
          <w:tcPr>
            <w:tcW w:w="2500" w:type="pct"/>
          </w:tcPr>
          <w:p w14:paraId="34D159BC" w14:textId="77777777" w:rsidR="005513B5" w:rsidRPr="00D86808" w:rsidRDefault="005513B5" w:rsidP="0072541F">
            <w:pPr>
              <w:spacing w:line="276" w:lineRule="auto"/>
              <w:rPr>
                <w:sz w:val="24"/>
                <w:szCs w:val="24"/>
              </w:rPr>
              <w:pPrChange w:id="238" w:author="Charlie Meyrick" w:date="2021-03-30T12:24:00Z">
                <w:pPr/>
              </w:pPrChange>
            </w:pPr>
            <w:r w:rsidRPr="00D86808">
              <w:rPr>
                <w:sz w:val="24"/>
                <w:szCs w:val="24"/>
              </w:rPr>
              <w:t>Temporary Working</w:t>
            </w:r>
          </w:p>
        </w:tc>
      </w:tr>
      <w:tr w:rsidR="005513B5" w14:paraId="5AB947E4" w14:textId="77777777" w:rsidTr="00EB6163">
        <w:tc>
          <w:tcPr>
            <w:tcW w:w="2500" w:type="pct"/>
          </w:tcPr>
          <w:p w14:paraId="7CDD2BCC" w14:textId="77777777" w:rsidR="005513B5" w:rsidRDefault="005513B5" w:rsidP="0072541F">
            <w:pPr>
              <w:spacing w:line="276" w:lineRule="auto"/>
              <w:rPr>
                <w:b/>
                <w:sz w:val="24"/>
                <w:szCs w:val="24"/>
              </w:rPr>
              <w:pPrChange w:id="239" w:author="Charlie Meyrick" w:date="2021-03-30T12:24:00Z">
                <w:pPr/>
              </w:pPrChange>
            </w:pPr>
            <w:r w:rsidRPr="00563857">
              <w:rPr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4198311" wp14:editId="31C5D1EF">
                  <wp:extent cx="2724150" cy="1981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4BE63CDA" w14:textId="77777777" w:rsidR="005513B5" w:rsidRDefault="005513B5" w:rsidP="0072541F">
            <w:pPr>
              <w:spacing w:line="276" w:lineRule="auto"/>
              <w:rPr>
                <w:b/>
                <w:sz w:val="24"/>
                <w:szCs w:val="24"/>
              </w:rPr>
              <w:pPrChange w:id="240" w:author="Charlie Meyrick" w:date="2021-03-30T12:24:00Z">
                <w:pPr/>
              </w:pPrChange>
            </w:pPr>
            <w:r w:rsidRPr="00563857">
              <w:rPr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D137E7E" wp14:editId="3FE851E2">
                  <wp:extent cx="2724150" cy="1981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08658" w14:textId="77777777" w:rsidR="006D779A" w:rsidRPr="00D50ED3" w:rsidRDefault="006D779A" w:rsidP="0072541F">
      <w:pPr>
        <w:spacing w:after="0" w:line="276" w:lineRule="auto"/>
        <w:rPr>
          <w:ins w:id="241" w:author="Charlie Meyrick" w:date="2021-03-30T12:18:00Z"/>
          <w:bCs/>
          <w:i/>
          <w:iCs/>
          <w:sz w:val="24"/>
          <w:szCs w:val="24"/>
        </w:rPr>
        <w:pPrChange w:id="242" w:author="Charlie Meyrick" w:date="2021-03-30T12:24:00Z">
          <w:pPr>
            <w:spacing w:after="0" w:line="360" w:lineRule="auto"/>
          </w:pPr>
        </w:pPrChange>
      </w:pPr>
      <w:ins w:id="243" w:author="Charlie Meyrick" w:date="2021-03-30T12:18:00Z">
        <w:r>
          <w:rPr>
            <w:bCs/>
            <w:i/>
            <w:iCs/>
            <w:sz w:val="24"/>
            <w:szCs w:val="24"/>
          </w:rPr>
          <w:t>Source: ONS</w:t>
        </w:r>
      </w:ins>
    </w:p>
    <w:p w14:paraId="1107E7B9" w14:textId="77777777" w:rsidR="005513B5" w:rsidRDefault="005513B5" w:rsidP="0072541F">
      <w:pPr>
        <w:spacing w:line="276" w:lineRule="auto"/>
        <w:rPr>
          <w:b/>
          <w:sz w:val="24"/>
          <w:szCs w:val="24"/>
        </w:rPr>
        <w:pPrChange w:id="244" w:author="Charlie Meyrick" w:date="2021-03-30T12:24:00Z">
          <w:pPr/>
        </w:pPrChange>
      </w:pPr>
    </w:p>
    <w:p w14:paraId="3522FB1F" w14:textId="175FCECD" w:rsidR="00356D89" w:rsidRPr="00356D89" w:rsidRDefault="005842DC" w:rsidP="0072541F">
      <w:pPr>
        <w:spacing w:after="0" w:line="276" w:lineRule="auto"/>
        <w:jc w:val="both"/>
        <w:rPr>
          <w:b/>
          <w:sz w:val="24"/>
          <w:szCs w:val="24"/>
        </w:rPr>
        <w:pPrChange w:id="245" w:author="Charlie Meyrick" w:date="2021-03-30T12:24:00Z">
          <w:pPr>
            <w:spacing w:after="0" w:line="360" w:lineRule="auto"/>
            <w:jc w:val="both"/>
          </w:pPr>
        </w:pPrChange>
      </w:pPr>
      <w:r>
        <w:rPr>
          <w:b/>
          <w:sz w:val="24"/>
          <w:szCs w:val="24"/>
        </w:rPr>
        <w:t xml:space="preserve">No </w:t>
      </w:r>
      <w:ins w:id="246" w:author="Charlie Meyrick" w:date="2021-03-30T11:27:00Z">
        <w:r w:rsidR="00EE4346">
          <w:rPr>
            <w:b/>
            <w:sz w:val="24"/>
            <w:szCs w:val="24"/>
          </w:rPr>
          <w:t>p</w:t>
        </w:r>
      </w:ins>
      <w:del w:id="247" w:author="Charlie Meyrick" w:date="2021-03-30T11:27:00Z">
        <w:r w:rsidR="00356D89" w:rsidRPr="00356D89" w:rsidDel="00EE4346">
          <w:rPr>
            <w:b/>
            <w:sz w:val="24"/>
            <w:szCs w:val="24"/>
          </w:rPr>
          <w:delText>P</w:delText>
        </w:r>
      </w:del>
      <w:r w:rsidR="00356D89" w:rsidRPr="00356D89">
        <w:rPr>
          <w:b/>
          <w:sz w:val="24"/>
          <w:szCs w:val="24"/>
        </w:rPr>
        <w:t xml:space="preserve">ause in </w:t>
      </w:r>
      <w:ins w:id="248" w:author="Charlie Meyrick" w:date="2021-03-30T11:27:00Z">
        <w:r w:rsidR="00EE4346">
          <w:rPr>
            <w:b/>
            <w:sz w:val="24"/>
            <w:szCs w:val="24"/>
          </w:rPr>
          <w:t>w</w:t>
        </w:r>
      </w:ins>
      <w:del w:id="249" w:author="Charlie Meyrick" w:date="2021-03-30T11:27:00Z">
        <w:r w:rsidR="00356D89" w:rsidRPr="00356D89" w:rsidDel="00EE4346">
          <w:rPr>
            <w:b/>
            <w:sz w:val="24"/>
            <w:szCs w:val="24"/>
          </w:rPr>
          <w:delText>W</w:delText>
        </w:r>
      </w:del>
      <w:r w:rsidR="00356D89" w:rsidRPr="00356D89">
        <w:rPr>
          <w:b/>
          <w:sz w:val="24"/>
          <w:szCs w:val="24"/>
        </w:rPr>
        <w:t xml:space="preserve">age </w:t>
      </w:r>
      <w:ins w:id="250" w:author="Charlie Meyrick" w:date="2021-03-30T11:27:00Z">
        <w:r w:rsidR="00EE4346">
          <w:rPr>
            <w:b/>
            <w:sz w:val="24"/>
            <w:szCs w:val="24"/>
          </w:rPr>
          <w:t>g</w:t>
        </w:r>
      </w:ins>
      <w:del w:id="251" w:author="Charlie Meyrick" w:date="2021-03-30T11:27:00Z">
        <w:r w:rsidR="00356D89" w:rsidRPr="00356D89" w:rsidDel="00EE4346">
          <w:rPr>
            <w:b/>
            <w:sz w:val="24"/>
            <w:szCs w:val="24"/>
          </w:rPr>
          <w:delText>G</w:delText>
        </w:r>
      </w:del>
      <w:r w:rsidR="00356D89" w:rsidRPr="00356D89">
        <w:rPr>
          <w:b/>
          <w:sz w:val="24"/>
          <w:szCs w:val="24"/>
        </w:rPr>
        <w:t>rowth</w:t>
      </w:r>
    </w:p>
    <w:p w14:paraId="40F32C90" w14:textId="77777777" w:rsidR="00EE4346" w:rsidRDefault="00EE4346" w:rsidP="0072541F">
      <w:pPr>
        <w:spacing w:after="0" w:line="276" w:lineRule="auto"/>
        <w:jc w:val="both"/>
        <w:rPr>
          <w:ins w:id="252" w:author="Charlie Meyrick" w:date="2021-03-30T11:27:00Z"/>
          <w:sz w:val="24"/>
          <w:szCs w:val="24"/>
        </w:rPr>
        <w:pPrChange w:id="253" w:author="Charlie Meyrick" w:date="2021-03-30T12:24:00Z">
          <w:pPr>
            <w:spacing w:after="0" w:line="360" w:lineRule="auto"/>
            <w:jc w:val="both"/>
          </w:pPr>
        </w:pPrChange>
      </w:pPr>
    </w:p>
    <w:p w14:paraId="0B9D73B7" w14:textId="1C2AD482" w:rsidR="002C69B2" w:rsidRDefault="00EE4346" w:rsidP="0072541F">
      <w:pPr>
        <w:spacing w:after="0" w:line="276" w:lineRule="auto"/>
        <w:jc w:val="both"/>
        <w:rPr>
          <w:ins w:id="254" w:author="Charlie Meyrick" w:date="2021-03-30T11:28:00Z"/>
          <w:sz w:val="24"/>
          <w:szCs w:val="24"/>
        </w:rPr>
        <w:pPrChange w:id="255" w:author="Charlie Meyrick" w:date="2021-03-30T12:24:00Z">
          <w:pPr>
            <w:spacing w:after="0" w:line="360" w:lineRule="auto"/>
            <w:jc w:val="both"/>
          </w:pPr>
        </w:pPrChange>
      </w:pPr>
      <w:ins w:id="256" w:author="Charlie Meyrick" w:date="2021-03-30T11:27:00Z">
        <w:r>
          <w:rPr>
            <w:sz w:val="24"/>
            <w:szCs w:val="24"/>
          </w:rPr>
          <w:t xml:space="preserve">There has also not been </w:t>
        </w:r>
      </w:ins>
      <w:del w:id="257" w:author="Charlie Meyrick" w:date="2021-03-30T11:27:00Z">
        <w:r w:rsidR="00EA62EA" w:rsidDel="00EE4346">
          <w:rPr>
            <w:sz w:val="24"/>
            <w:szCs w:val="24"/>
          </w:rPr>
          <w:delText xml:space="preserve">Nor has there been </w:delText>
        </w:r>
      </w:del>
      <w:r w:rsidR="00EA62EA">
        <w:rPr>
          <w:sz w:val="24"/>
          <w:szCs w:val="24"/>
        </w:rPr>
        <w:t xml:space="preserve">any obvious reduction in wages. </w:t>
      </w:r>
      <w:r w:rsidR="00DF0FD1">
        <w:rPr>
          <w:sz w:val="24"/>
          <w:szCs w:val="24"/>
        </w:rPr>
        <w:t>In the 2008-2011 downturn, there were notable wage freezes f</w:t>
      </w:r>
      <w:r w:rsidR="00EA62EA">
        <w:rPr>
          <w:sz w:val="24"/>
          <w:szCs w:val="24"/>
        </w:rPr>
        <w:t xml:space="preserve">or many workers, which arguably mitigated </w:t>
      </w:r>
      <w:r w:rsidR="00DF0FD1">
        <w:rPr>
          <w:sz w:val="24"/>
          <w:szCs w:val="24"/>
        </w:rPr>
        <w:t>the need for mass layoffs. Yet</w:t>
      </w:r>
      <w:ins w:id="258" w:author="Charlie Meyrick" w:date="2021-03-30T11:29:00Z">
        <w:r>
          <w:rPr>
            <w:sz w:val="24"/>
            <w:szCs w:val="24"/>
          </w:rPr>
          <w:t xml:space="preserve"> Figure 3</w:t>
        </w:r>
      </w:ins>
      <w:del w:id="259" w:author="Charlie Meyrick" w:date="2021-03-30T11:29:00Z">
        <w:r w:rsidR="00DF0FD1" w:rsidDel="00EE4346">
          <w:rPr>
            <w:sz w:val="24"/>
            <w:szCs w:val="24"/>
          </w:rPr>
          <w:delText xml:space="preserve"> t</w:delText>
        </w:r>
      </w:del>
      <w:del w:id="260" w:author="Charlie Meyrick" w:date="2021-03-30T11:28:00Z">
        <w:r w:rsidR="00EA62EA" w:rsidDel="00EE4346">
          <w:rPr>
            <w:sz w:val="24"/>
            <w:szCs w:val="24"/>
          </w:rPr>
          <w:delText>he graph</w:delText>
        </w:r>
      </w:del>
      <w:r w:rsidR="00EA62EA">
        <w:rPr>
          <w:sz w:val="24"/>
          <w:szCs w:val="24"/>
        </w:rPr>
        <w:t xml:space="preserve"> shows that </w:t>
      </w:r>
      <w:r w:rsidR="006066D2">
        <w:rPr>
          <w:sz w:val="24"/>
          <w:szCs w:val="24"/>
        </w:rPr>
        <w:t xml:space="preserve">average </w:t>
      </w:r>
      <w:r w:rsidR="00676192" w:rsidRPr="00752D4A">
        <w:rPr>
          <w:sz w:val="24"/>
          <w:szCs w:val="24"/>
        </w:rPr>
        <w:t>weekly wage levels (</w:t>
      </w:r>
      <w:r w:rsidR="006066D2">
        <w:rPr>
          <w:sz w:val="24"/>
          <w:szCs w:val="24"/>
        </w:rPr>
        <w:t>adjusted for inflation</w:t>
      </w:r>
      <w:r w:rsidR="00676192" w:rsidRPr="00752D4A">
        <w:rPr>
          <w:sz w:val="24"/>
          <w:szCs w:val="24"/>
        </w:rPr>
        <w:t>) appear to have grown strongly</w:t>
      </w:r>
      <w:r w:rsidR="00676192">
        <w:rPr>
          <w:sz w:val="24"/>
          <w:szCs w:val="24"/>
        </w:rPr>
        <w:t xml:space="preserve"> over the crisis</w:t>
      </w:r>
      <w:r w:rsidR="00676192" w:rsidRPr="00752D4A">
        <w:rPr>
          <w:sz w:val="24"/>
          <w:szCs w:val="24"/>
        </w:rPr>
        <w:t>.</w:t>
      </w:r>
      <w:r w:rsidR="002C69B2">
        <w:rPr>
          <w:sz w:val="24"/>
          <w:szCs w:val="24"/>
        </w:rPr>
        <w:t xml:space="preserve"> </w:t>
      </w:r>
    </w:p>
    <w:p w14:paraId="30F631EB" w14:textId="77777777" w:rsidR="00EE4346" w:rsidRDefault="00EE4346" w:rsidP="0072541F">
      <w:pPr>
        <w:spacing w:after="0" w:line="276" w:lineRule="auto"/>
        <w:jc w:val="both"/>
        <w:rPr>
          <w:ins w:id="261" w:author="Charlie Meyrick" w:date="2021-03-30T11:27:00Z"/>
          <w:sz w:val="24"/>
          <w:szCs w:val="24"/>
        </w:rPr>
        <w:pPrChange w:id="262" w:author="Charlie Meyrick" w:date="2021-03-30T12:24:00Z">
          <w:pPr>
            <w:spacing w:after="0" w:line="360" w:lineRule="auto"/>
            <w:jc w:val="both"/>
          </w:pPr>
        </w:pPrChange>
      </w:pPr>
    </w:p>
    <w:p w14:paraId="4B8B5A27" w14:textId="23B9851B" w:rsidR="00EE4346" w:rsidRPr="00EE4346" w:rsidRDefault="00EE4346" w:rsidP="0072541F">
      <w:pPr>
        <w:spacing w:after="0" w:line="276" w:lineRule="auto"/>
        <w:jc w:val="both"/>
        <w:rPr>
          <w:b/>
          <w:bCs/>
          <w:sz w:val="24"/>
          <w:szCs w:val="24"/>
          <w:rPrChange w:id="263" w:author="Charlie Meyrick" w:date="2021-03-30T11:28:00Z">
            <w:rPr>
              <w:sz w:val="24"/>
              <w:szCs w:val="24"/>
            </w:rPr>
          </w:rPrChange>
        </w:rPr>
        <w:pPrChange w:id="264" w:author="Charlie Meyrick" w:date="2021-03-30T12:24:00Z">
          <w:pPr>
            <w:spacing w:after="0" w:line="360" w:lineRule="auto"/>
            <w:jc w:val="both"/>
          </w:pPr>
        </w:pPrChange>
      </w:pPr>
      <w:ins w:id="265" w:author="Charlie Meyrick" w:date="2021-03-30T11:28:00Z">
        <w:r>
          <w:rPr>
            <w:b/>
            <w:bCs/>
            <w:sz w:val="24"/>
            <w:szCs w:val="24"/>
          </w:rPr>
          <w:t>Figure 3: Average weekly wage levels (inflation adjusted)</w:t>
        </w:r>
      </w:ins>
    </w:p>
    <w:p w14:paraId="5B4614CC" w14:textId="6B38F9E4" w:rsidR="00676192" w:rsidRDefault="006066D2" w:rsidP="0072541F">
      <w:pPr>
        <w:spacing w:after="0" w:line="276" w:lineRule="auto"/>
        <w:jc w:val="both"/>
        <w:rPr>
          <w:sz w:val="24"/>
          <w:szCs w:val="24"/>
        </w:rPr>
        <w:pPrChange w:id="266" w:author="Charlie Meyrick" w:date="2021-03-30T12:24:00Z">
          <w:pPr>
            <w:spacing w:after="0" w:line="360" w:lineRule="auto"/>
            <w:jc w:val="both"/>
          </w:pPr>
        </w:pPrChange>
      </w:pPr>
      <w:r w:rsidRPr="006066D2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2ACDA8F4" wp14:editId="43994D58">
            <wp:extent cx="50292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D3AF" w14:textId="77777777" w:rsidR="006D779A" w:rsidRPr="00D50ED3" w:rsidRDefault="006D779A" w:rsidP="0072541F">
      <w:pPr>
        <w:spacing w:after="0" w:line="276" w:lineRule="auto"/>
        <w:rPr>
          <w:ins w:id="267" w:author="Charlie Meyrick" w:date="2021-03-30T12:18:00Z"/>
          <w:bCs/>
          <w:i/>
          <w:iCs/>
          <w:sz w:val="24"/>
          <w:szCs w:val="24"/>
        </w:rPr>
        <w:pPrChange w:id="268" w:author="Charlie Meyrick" w:date="2021-03-30T12:24:00Z">
          <w:pPr>
            <w:spacing w:after="0" w:line="360" w:lineRule="auto"/>
          </w:pPr>
        </w:pPrChange>
      </w:pPr>
      <w:ins w:id="269" w:author="Charlie Meyrick" w:date="2021-03-30T12:18:00Z">
        <w:r>
          <w:rPr>
            <w:bCs/>
            <w:i/>
            <w:iCs/>
            <w:sz w:val="24"/>
            <w:szCs w:val="24"/>
          </w:rPr>
          <w:t>Source: ONS</w:t>
        </w:r>
      </w:ins>
    </w:p>
    <w:p w14:paraId="10EC0973" w14:textId="77777777" w:rsidR="00EE4346" w:rsidRDefault="00EE4346" w:rsidP="0072541F">
      <w:pPr>
        <w:spacing w:after="0" w:line="276" w:lineRule="auto"/>
        <w:jc w:val="both"/>
        <w:rPr>
          <w:ins w:id="270" w:author="Charlie Meyrick" w:date="2021-03-30T11:29:00Z"/>
          <w:b/>
          <w:sz w:val="24"/>
          <w:szCs w:val="24"/>
        </w:rPr>
        <w:pPrChange w:id="271" w:author="Charlie Meyrick" w:date="2021-03-30T12:24:00Z">
          <w:pPr>
            <w:spacing w:after="0" w:line="360" w:lineRule="auto"/>
            <w:jc w:val="both"/>
          </w:pPr>
        </w:pPrChange>
      </w:pPr>
    </w:p>
    <w:p w14:paraId="48EF8D86" w14:textId="0319D424" w:rsidR="002C69B2" w:rsidRPr="002C69B2" w:rsidRDefault="00EE4346" w:rsidP="0072541F">
      <w:pPr>
        <w:spacing w:after="0" w:line="276" w:lineRule="auto"/>
        <w:jc w:val="both"/>
        <w:rPr>
          <w:b/>
          <w:sz w:val="24"/>
          <w:szCs w:val="24"/>
        </w:rPr>
        <w:pPrChange w:id="272" w:author="Charlie Meyrick" w:date="2021-03-30T12:24:00Z">
          <w:pPr>
            <w:spacing w:after="0" w:line="360" w:lineRule="auto"/>
            <w:jc w:val="both"/>
          </w:pPr>
        </w:pPrChange>
      </w:pPr>
      <w:ins w:id="273" w:author="Charlie Meyrick" w:date="2021-03-30T11:29:00Z">
        <w:r>
          <w:rPr>
            <w:b/>
            <w:sz w:val="24"/>
            <w:szCs w:val="24"/>
          </w:rPr>
          <w:t>Sickness absence</w:t>
        </w:r>
      </w:ins>
      <w:del w:id="274" w:author="Charlie Meyrick" w:date="2021-03-30T11:29:00Z">
        <w:r w:rsidR="009C40DA" w:rsidDel="00EE4346">
          <w:rPr>
            <w:b/>
            <w:sz w:val="24"/>
            <w:szCs w:val="24"/>
          </w:rPr>
          <w:delText>But</w:delText>
        </w:r>
        <w:r w:rsidR="006066D2" w:rsidDel="00EE4346">
          <w:rPr>
            <w:b/>
            <w:sz w:val="24"/>
            <w:szCs w:val="24"/>
          </w:rPr>
          <w:delText xml:space="preserve"> </w:delText>
        </w:r>
        <w:r w:rsidR="00EA62EA" w:rsidDel="00EE4346">
          <w:rPr>
            <w:b/>
            <w:sz w:val="24"/>
            <w:szCs w:val="24"/>
          </w:rPr>
          <w:delText>Not Many Off Sick</w:delText>
        </w:r>
      </w:del>
    </w:p>
    <w:p w14:paraId="73A3AFC8" w14:textId="2D2353F1" w:rsidR="002C69B2" w:rsidRPr="00752D4A" w:rsidRDefault="00EA62EA" w:rsidP="0072541F">
      <w:pPr>
        <w:spacing w:after="0" w:line="276" w:lineRule="auto"/>
        <w:jc w:val="both"/>
        <w:rPr>
          <w:sz w:val="24"/>
          <w:szCs w:val="24"/>
        </w:rPr>
        <w:pPrChange w:id="275" w:author="Charlie Meyrick" w:date="2021-03-30T12:24:00Z">
          <w:pPr>
            <w:spacing w:after="0" w:line="360" w:lineRule="auto"/>
            <w:jc w:val="both"/>
          </w:pPr>
        </w:pPrChange>
      </w:pPr>
      <w:r>
        <w:rPr>
          <w:sz w:val="24"/>
          <w:szCs w:val="24"/>
        </w:rPr>
        <w:t>Interestingly, despite C</w:t>
      </w:r>
      <w:ins w:id="276" w:author="Charlie Meyrick" w:date="2021-03-30T11:29:00Z">
        <w:r w:rsidR="00EE4346">
          <w:rPr>
            <w:sz w:val="24"/>
            <w:szCs w:val="24"/>
          </w:rPr>
          <w:t>ovid-19</w:t>
        </w:r>
      </w:ins>
      <w:del w:id="277" w:author="Charlie Meyrick" w:date="2021-03-30T11:29:00Z">
        <w:r w:rsidDel="00EE4346">
          <w:rPr>
            <w:sz w:val="24"/>
            <w:szCs w:val="24"/>
          </w:rPr>
          <w:delText>OVID</w:delText>
        </w:r>
      </w:del>
      <w:r>
        <w:rPr>
          <w:sz w:val="24"/>
          <w:szCs w:val="24"/>
        </w:rPr>
        <w:t xml:space="preserve">, </w:t>
      </w:r>
      <w:r w:rsidR="002C69B2" w:rsidRPr="00752D4A">
        <w:rPr>
          <w:sz w:val="24"/>
          <w:szCs w:val="24"/>
        </w:rPr>
        <w:t xml:space="preserve">the weekly absence rate from work due to </w:t>
      </w:r>
      <w:r w:rsidR="006066D2">
        <w:rPr>
          <w:sz w:val="24"/>
          <w:szCs w:val="24"/>
        </w:rPr>
        <w:t>(</w:t>
      </w:r>
      <w:r w:rsidR="002C69B2" w:rsidRPr="00752D4A">
        <w:rPr>
          <w:sz w:val="24"/>
          <w:szCs w:val="24"/>
        </w:rPr>
        <w:t>self-reported</w:t>
      </w:r>
      <w:r w:rsidR="006066D2">
        <w:rPr>
          <w:sz w:val="24"/>
          <w:szCs w:val="24"/>
        </w:rPr>
        <w:t>)</w:t>
      </w:r>
      <w:r w:rsidR="002C69B2" w:rsidRPr="00752D4A">
        <w:rPr>
          <w:sz w:val="24"/>
          <w:szCs w:val="24"/>
        </w:rPr>
        <w:t xml:space="preserve"> illness</w:t>
      </w:r>
      <w:r>
        <w:rPr>
          <w:sz w:val="24"/>
          <w:szCs w:val="24"/>
        </w:rPr>
        <w:t xml:space="preserve"> throughout 2020 </w:t>
      </w:r>
      <w:r w:rsidR="006066D2">
        <w:rPr>
          <w:sz w:val="24"/>
          <w:szCs w:val="24"/>
        </w:rPr>
        <w:t xml:space="preserve">and into 2021 </w:t>
      </w:r>
      <w:r>
        <w:rPr>
          <w:sz w:val="24"/>
          <w:szCs w:val="24"/>
        </w:rPr>
        <w:t xml:space="preserve">was noticeably </w:t>
      </w:r>
      <w:r w:rsidRPr="00EE4346">
        <w:rPr>
          <w:bCs/>
          <w:iCs/>
          <w:sz w:val="24"/>
          <w:szCs w:val="24"/>
          <w:rPrChange w:id="278" w:author="Charlie Meyrick" w:date="2021-03-30T11:29:00Z">
            <w:rPr>
              <w:b/>
              <w:i/>
              <w:sz w:val="24"/>
              <w:szCs w:val="24"/>
            </w:rPr>
          </w:rPrChange>
        </w:rPr>
        <w:t>below</w:t>
      </w:r>
      <w:r>
        <w:rPr>
          <w:sz w:val="24"/>
          <w:szCs w:val="24"/>
        </w:rPr>
        <w:t xml:space="preserve"> average</w:t>
      </w:r>
      <w:r w:rsidR="002C69B2" w:rsidRPr="00752D4A">
        <w:rPr>
          <w:sz w:val="24"/>
          <w:szCs w:val="24"/>
        </w:rPr>
        <w:t>. Around 2% of the employed workforce are absent sick in a typical week, with fewer sickness absences in Christmas week and spring and summer, but more in the run up to Christmas and though the winter.</w:t>
      </w:r>
      <w:r>
        <w:rPr>
          <w:sz w:val="24"/>
          <w:szCs w:val="24"/>
        </w:rPr>
        <w:t xml:space="preserve">  Sickness absence in the yea</w:t>
      </w:r>
      <w:r w:rsidR="006066D2">
        <w:rPr>
          <w:sz w:val="24"/>
          <w:szCs w:val="24"/>
        </w:rPr>
        <w:t xml:space="preserve">r of the pandemic has been a </w:t>
      </w:r>
      <w:r>
        <w:rPr>
          <w:sz w:val="24"/>
          <w:szCs w:val="24"/>
        </w:rPr>
        <w:t>near all-time low.</w:t>
      </w:r>
    </w:p>
    <w:p w14:paraId="77B19B67" w14:textId="3F5812B4" w:rsidR="002C69B2" w:rsidRDefault="002C69B2" w:rsidP="0072541F">
      <w:pPr>
        <w:spacing w:after="0" w:line="276" w:lineRule="auto"/>
        <w:jc w:val="both"/>
        <w:rPr>
          <w:ins w:id="279" w:author="Charlie Meyrick" w:date="2021-03-30T11:29:00Z"/>
          <w:sz w:val="24"/>
          <w:szCs w:val="24"/>
        </w:rPr>
        <w:pPrChange w:id="280" w:author="Charlie Meyrick" w:date="2021-03-30T12:24:00Z">
          <w:pPr>
            <w:spacing w:after="0" w:line="360" w:lineRule="auto"/>
            <w:jc w:val="both"/>
          </w:pPr>
        </w:pPrChange>
      </w:pPr>
    </w:p>
    <w:p w14:paraId="30D253AD" w14:textId="45432D65" w:rsidR="00EE4346" w:rsidRPr="00EE4346" w:rsidRDefault="00EE4346" w:rsidP="0072541F">
      <w:pPr>
        <w:spacing w:after="0" w:line="276" w:lineRule="auto"/>
        <w:jc w:val="both"/>
        <w:rPr>
          <w:b/>
          <w:bCs/>
          <w:sz w:val="24"/>
          <w:szCs w:val="24"/>
          <w:rPrChange w:id="281" w:author="Charlie Meyrick" w:date="2021-03-30T11:29:00Z">
            <w:rPr>
              <w:sz w:val="24"/>
              <w:szCs w:val="24"/>
            </w:rPr>
          </w:rPrChange>
        </w:rPr>
        <w:pPrChange w:id="282" w:author="Charlie Meyrick" w:date="2021-03-30T12:24:00Z">
          <w:pPr>
            <w:spacing w:after="0" w:line="360" w:lineRule="auto"/>
            <w:jc w:val="both"/>
          </w:pPr>
        </w:pPrChange>
      </w:pPr>
      <w:ins w:id="283" w:author="Charlie Meyrick" w:date="2021-03-30T11:29:00Z">
        <w:r>
          <w:rPr>
            <w:b/>
            <w:bCs/>
            <w:sz w:val="24"/>
            <w:szCs w:val="24"/>
          </w:rPr>
          <w:t>Figure 4: Sickness absence</w:t>
        </w:r>
      </w:ins>
    </w:p>
    <w:p w14:paraId="27A1E5EC" w14:textId="17BA7346" w:rsidR="00420DA8" w:rsidRPr="00752D4A" w:rsidRDefault="006066D2" w:rsidP="0072541F">
      <w:pPr>
        <w:spacing w:after="0" w:line="276" w:lineRule="auto"/>
        <w:jc w:val="both"/>
        <w:rPr>
          <w:sz w:val="24"/>
          <w:szCs w:val="24"/>
        </w:rPr>
        <w:pPrChange w:id="284" w:author="Charlie Meyrick" w:date="2021-03-30T12:24:00Z">
          <w:pPr>
            <w:spacing w:after="0" w:line="360" w:lineRule="auto"/>
            <w:jc w:val="both"/>
          </w:pPr>
        </w:pPrChange>
      </w:pPr>
      <w:r w:rsidRPr="006066D2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5E1EEF40" wp14:editId="1E0743A3">
            <wp:extent cx="50292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A1D7" w14:textId="77777777" w:rsidR="006D779A" w:rsidRPr="00D50ED3" w:rsidRDefault="006D779A" w:rsidP="0072541F">
      <w:pPr>
        <w:spacing w:after="0" w:line="276" w:lineRule="auto"/>
        <w:rPr>
          <w:ins w:id="285" w:author="Charlie Meyrick" w:date="2021-03-30T12:18:00Z"/>
          <w:bCs/>
          <w:i/>
          <w:iCs/>
          <w:sz w:val="24"/>
          <w:szCs w:val="24"/>
        </w:rPr>
        <w:pPrChange w:id="286" w:author="Charlie Meyrick" w:date="2021-03-30T12:24:00Z">
          <w:pPr>
            <w:spacing w:after="0" w:line="360" w:lineRule="auto"/>
          </w:pPr>
        </w:pPrChange>
      </w:pPr>
      <w:ins w:id="287" w:author="Charlie Meyrick" w:date="2021-03-30T12:18:00Z">
        <w:r>
          <w:rPr>
            <w:bCs/>
            <w:i/>
            <w:iCs/>
            <w:sz w:val="24"/>
            <w:szCs w:val="24"/>
          </w:rPr>
          <w:t>Source: ONS</w:t>
        </w:r>
      </w:ins>
    </w:p>
    <w:p w14:paraId="37427911" w14:textId="77777777" w:rsidR="00420DA8" w:rsidRPr="00752D4A" w:rsidRDefault="00420DA8" w:rsidP="0072541F">
      <w:pPr>
        <w:spacing w:after="0" w:line="276" w:lineRule="auto"/>
        <w:jc w:val="both"/>
        <w:rPr>
          <w:b/>
          <w:sz w:val="24"/>
          <w:szCs w:val="24"/>
        </w:rPr>
        <w:pPrChange w:id="288" w:author="Charlie Meyrick" w:date="2021-03-30T12:24:00Z">
          <w:pPr>
            <w:spacing w:after="0" w:line="360" w:lineRule="auto"/>
            <w:jc w:val="both"/>
          </w:pPr>
        </w:pPrChange>
      </w:pPr>
    </w:p>
    <w:p w14:paraId="3DE93928" w14:textId="783AFAA1" w:rsidR="00420DA8" w:rsidRPr="00752D4A" w:rsidRDefault="00A70C66" w:rsidP="0072541F">
      <w:pPr>
        <w:spacing w:after="0" w:line="276" w:lineRule="auto"/>
        <w:rPr>
          <w:b/>
          <w:sz w:val="24"/>
          <w:szCs w:val="24"/>
        </w:rPr>
        <w:pPrChange w:id="289" w:author="Charlie Meyrick" w:date="2021-03-30T12:24:00Z">
          <w:pPr>
            <w:spacing w:after="0" w:line="360" w:lineRule="auto"/>
          </w:pPr>
        </w:pPrChange>
      </w:pPr>
      <w:del w:id="290" w:author="Charlie Meyrick" w:date="2021-03-30T11:37:00Z">
        <w:r w:rsidDel="00893F13">
          <w:rPr>
            <w:b/>
            <w:sz w:val="24"/>
            <w:szCs w:val="24"/>
          </w:rPr>
          <w:delText xml:space="preserve">The </w:delText>
        </w:r>
      </w:del>
      <w:r>
        <w:rPr>
          <w:b/>
          <w:sz w:val="24"/>
          <w:szCs w:val="24"/>
        </w:rPr>
        <w:t xml:space="preserve">Furlough in </w:t>
      </w:r>
      <w:ins w:id="291" w:author="Charlie Meyrick" w:date="2021-03-30T11:37:00Z">
        <w:r w:rsidR="00893F13">
          <w:rPr>
            <w:b/>
            <w:sz w:val="24"/>
            <w:szCs w:val="24"/>
          </w:rPr>
          <w:t>a</w:t>
        </w:r>
      </w:ins>
      <w:del w:id="292" w:author="Charlie Meyrick" w:date="2021-03-30T11:37:00Z">
        <w:r w:rsidDel="00893F13">
          <w:rPr>
            <w:b/>
            <w:sz w:val="24"/>
            <w:szCs w:val="24"/>
          </w:rPr>
          <w:delText>A</w:delText>
        </w:r>
      </w:del>
      <w:r>
        <w:rPr>
          <w:b/>
          <w:sz w:val="24"/>
          <w:szCs w:val="24"/>
        </w:rPr>
        <w:t>ction</w:t>
      </w:r>
    </w:p>
    <w:p w14:paraId="09BEF058" w14:textId="77777777" w:rsidR="00893F13" w:rsidRDefault="00893F13" w:rsidP="0072541F">
      <w:pPr>
        <w:spacing w:after="0" w:line="276" w:lineRule="auto"/>
        <w:jc w:val="both"/>
        <w:rPr>
          <w:ins w:id="293" w:author="Charlie Meyrick" w:date="2021-03-30T11:37:00Z"/>
          <w:sz w:val="24"/>
          <w:szCs w:val="24"/>
        </w:rPr>
        <w:pPrChange w:id="294" w:author="Charlie Meyrick" w:date="2021-03-30T12:24:00Z">
          <w:pPr>
            <w:spacing w:after="0" w:line="360" w:lineRule="auto"/>
            <w:jc w:val="both"/>
          </w:pPr>
        </w:pPrChange>
      </w:pPr>
    </w:p>
    <w:p w14:paraId="13300279" w14:textId="1A5353B4" w:rsidR="00EE4346" w:rsidRDefault="009C40DA" w:rsidP="0072541F">
      <w:pPr>
        <w:spacing w:after="0" w:line="276" w:lineRule="auto"/>
        <w:jc w:val="both"/>
        <w:rPr>
          <w:ins w:id="295" w:author="Charlie Meyrick" w:date="2021-03-30T11:31:00Z"/>
          <w:sz w:val="24"/>
          <w:szCs w:val="24"/>
        </w:rPr>
        <w:pPrChange w:id="296" w:author="Charlie Meyrick" w:date="2021-03-30T12:24:00Z">
          <w:pPr>
            <w:spacing w:after="0" w:line="360" w:lineRule="auto"/>
            <w:jc w:val="both"/>
          </w:pPr>
        </w:pPrChange>
      </w:pPr>
      <w:r>
        <w:rPr>
          <w:sz w:val="24"/>
          <w:szCs w:val="24"/>
        </w:rPr>
        <w:t>T</w:t>
      </w:r>
      <w:r w:rsidR="00420DA8" w:rsidRPr="00752D4A">
        <w:rPr>
          <w:sz w:val="24"/>
          <w:szCs w:val="24"/>
        </w:rPr>
        <w:t xml:space="preserve">hings start to look less than normal when we look at other possible margins of labour market adjustment. </w:t>
      </w:r>
      <w:r w:rsidR="00DD7A98">
        <w:rPr>
          <w:sz w:val="24"/>
          <w:szCs w:val="24"/>
        </w:rPr>
        <w:t>Look first at t</w:t>
      </w:r>
      <w:r w:rsidR="00017391" w:rsidRPr="00752D4A">
        <w:rPr>
          <w:sz w:val="24"/>
          <w:szCs w:val="24"/>
        </w:rPr>
        <w:t>he percentage of workers who say they had a job but were away during the survey week. The weekly norms show large spikes around Christmas</w:t>
      </w:r>
      <w:r w:rsidR="00557FA5" w:rsidRPr="00752D4A">
        <w:rPr>
          <w:sz w:val="24"/>
          <w:szCs w:val="24"/>
        </w:rPr>
        <w:t>, Easter</w:t>
      </w:r>
      <w:r w:rsidR="00017391" w:rsidRPr="00752D4A">
        <w:rPr>
          <w:sz w:val="24"/>
          <w:szCs w:val="24"/>
        </w:rPr>
        <w:t xml:space="preserve"> and the summer holiday season.</w:t>
      </w:r>
      <w:ins w:id="297" w:author="Charlie Meyrick" w:date="2021-03-30T11:30:00Z">
        <w:r w:rsidR="00EE4346">
          <w:rPr>
            <w:sz w:val="24"/>
            <w:szCs w:val="24"/>
          </w:rPr>
          <w:t xml:space="preserve"> </w:t>
        </w:r>
      </w:ins>
      <w:del w:id="298" w:author="Charlie Meyrick" w:date="2021-03-30T11:30:00Z">
        <w:r w:rsidR="00017391" w:rsidRPr="00752D4A" w:rsidDel="00EE4346">
          <w:rPr>
            <w:sz w:val="24"/>
            <w:szCs w:val="24"/>
          </w:rPr>
          <w:delText xml:space="preserve">  </w:delText>
        </w:r>
      </w:del>
      <w:ins w:id="299" w:author="Charlie Meyrick" w:date="2021-03-30T11:30:00Z">
        <w:r w:rsidR="00EE4346">
          <w:rPr>
            <w:sz w:val="24"/>
            <w:szCs w:val="24"/>
          </w:rPr>
          <w:t>But</w:t>
        </w:r>
      </w:ins>
      <w:del w:id="300" w:author="Charlie Meyrick" w:date="2021-03-30T11:30:00Z">
        <w:r w:rsidR="00017391" w:rsidRPr="00752D4A" w:rsidDel="00EE4346">
          <w:rPr>
            <w:sz w:val="24"/>
            <w:szCs w:val="24"/>
          </w:rPr>
          <w:delText>However,</w:delText>
        </w:r>
      </w:del>
      <w:r w:rsidR="00017391" w:rsidRPr="00752D4A">
        <w:rPr>
          <w:sz w:val="24"/>
          <w:szCs w:val="24"/>
        </w:rPr>
        <w:t xml:space="preserve"> there is a notable departure from the norm</w:t>
      </w:r>
      <w:ins w:id="301" w:author="Charlie Meyrick" w:date="2021-03-30T11:30:00Z">
        <w:r w:rsidR="00EE4346">
          <w:rPr>
            <w:sz w:val="24"/>
            <w:szCs w:val="24"/>
          </w:rPr>
          <w:t>al level,</w:t>
        </w:r>
      </w:ins>
      <w:r w:rsidR="00017391" w:rsidRPr="00752D4A">
        <w:rPr>
          <w:sz w:val="24"/>
          <w:szCs w:val="24"/>
        </w:rPr>
        <w:t xml:space="preserve"> </w:t>
      </w:r>
      <w:del w:id="302" w:author="Charlie Meyrick" w:date="2021-03-30T11:30:00Z">
        <w:r w:rsidR="00017391" w:rsidRPr="00752D4A" w:rsidDel="00EE4346">
          <w:rPr>
            <w:sz w:val="24"/>
            <w:szCs w:val="24"/>
          </w:rPr>
          <w:delText xml:space="preserve">in </w:delText>
        </w:r>
        <w:r w:rsidR="00676192" w:rsidDel="00EE4346">
          <w:rPr>
            <w:sz w:val="24"/>
            <w:szCs w:val="24"/>
          </w:rPr>
          <w:delText>2020</w:delText>
        </w:r>
      </w:del>
      <w:r w:rsidR="00DD7A98">
        <w:rPr>
          <w:sz w:val="24"/>
          <w:szCs w:val="24"/>
        </w:rPr>
        <w:t xml:space="preserve"> </w:t>
      </w:r>
      <w:del w:id="303" w:author="Charlie Meyrick" w:date="2021-03-30T11:30:00Z">
        <w:r w:rsidR="00DD7A98" w:rsidDel="00EE4346">
          <w:rPr>
            <w:sz w:val="24"/>
            <w:szCs w:val="24"/>
          </w:rPr>
          <w:delText>that begin</w:delText>
        </w:r>
      </w:del>
      <w:ins w:id="304" w:author="Charlie Meyrick" w:date="2021-03-30T11:30:00Z">
        <w:r w:rsidR="00EE4346">
          <w:rPr>
            <w:sz w:val="24"/>
            <w:szCs w:val="24"/>
          </w:rPr>
          <w:t>beginning</w:t>
        </w:r>
      </w:ins>
      <w:del w:id="305" w:author="Charlie Meyrick" w:date="2021-03-30T11:30:00Z">
        <w:r w:rsidR="00DD7A98" w:rsidDel="00EE4346">
          <w:rPr>
            <w:sz w:val="24"/>
            <w:szCs w:val="24"/>
          </w:rPr>
          <w:delText>s</w:delText>
        </w:r>
      </w:del>
      <w:r w:rsidR="00DD7A98">
        <w:rPr>
          <w:sz w:val="24"/>
          <w:szCs w:val="24"/>
        </w:rPr>
        <w:t xml:space="preserve"> in week 10</w:t>
      </w:r>
      <w:ins w:id="306" w:author="Charlie Meyrick" w:date="2021-03-30T11:30:00Z">
        <w:r w:rsidR="00EE4346">
          <w:rPr>
            <w:sz w:val="24"/>
            <w:szCs w:val="24"/>
          </w:rPr>
          <w:t xml:space="preserve"> of 2020</w:t>
        </w:r>
      </w:ins>
      <w:r w:rsidR="00DD7A98">
        <w:rPr>
          <w:sz w:val="24"/>
          <w:szCs w:val="24"/>
        </w:rPr>
        <w:t xml:space="preserve"> and</w:t>
      </w:r>
      <w:r w:rsidR="00676192">
        <w:rPr>
          <w:sz w:val="24"/>
          <w:szCs w:val="24"/>
        </w:rPr>
        <w:t xml:space="preserve"> </w:t>
      </w:r>
      <w:r w:rsidR="00017391" w:rsidRPr="00752D4A">
        <w:rPr>
          <w:sz w:val="24"/>
          <w:szCs w:val="24"/>
        </w:rPr>
        <w:t>increas</w:t>
      </w:r>
      <w:ins w:id="307" w:author="Charlie Meyrick" w:date="2021-03-30T11:31:00Z">
        <w:r w:rsidR="00EE4346">
          <w:rPr>
            <w:sz w:val="24"/>
            <w:szCs w:val="24"/>
          </w:rPr>
          <w:t>ing</w:t>
        </w:r>
      </w:ins>
      <w:del w:id="308" w:author="Charlie Meyrick" w:date="2021-03-30T11:31:00Z">
        <w:r w:rsidR="00017391" w:rsidRPr="00752D4A" w:rsidDel="00EE4346">
          <w:rPr>
            <w:sz w:val="24"/>
            <w:szCs w:val="24"/>
          </w:rPr>
          <w:delText>es</w:delText>
        </w:r>
      </w:del>
      <w:r w:rsidR="00017391" w:rsidRPr="00752D4A">
        <w:rPr>
          <w:sz w:val="24"/>
          <w:szCs w:val="24"/>
        </w:rPr>
        <w:t xml:space="preserve"> rapidly to aro</w:t>
      </w:r>
      <w:r w:rsidR="00557FA5" w:rsidRPr="00752D4A">
        <w:rPr>
          <w:sz w:val="24"/>
          <w:szCs w:val="24"/>
        </w:rPr>
        <w:t>und 2</w:t>
      </w:r>
      <w:r w:rsidR="00356D89">
        <w:rPr>
          <w:sz w:val="24"/>
          <w:szCs w:val="24"/>
        </w:rPr>
        <w:t>4</w:t>
      </w:r>
      <w:r w:rsidR="00017391" w:rsidRPr="00752D4A">
        <w:rPr>
          <w:sz w:val="24"/>
          <w:szCs w:val="24"/>
        </w:rPr>
        <w:t xml:space="preserve">% of the </w:t>
      </w:r>
      <w:r w:rsidR="00557FA5" w:rsidRPr="00752D4A">
        <w:rPr>
          <w:sz w:val="24"/>
          <w:szCs w:val="24"/>
        </w:rPr>
        <w:t xml:space="preserve">employed </w:t>
      </w:r>
      <w:r w:rsidR="00FD48B4" w:rsidRPr="00752D4A">
        <w:rPr>
          <w:sz w:val="24"/>
          <w:szCs w:val="24"/>
        </w:rPr>
        <w:t>working age population</w:t>
      </w:r>
      <w:r w:rsidR="009D2889" w:rsidRPr="00752D4A">
        <w:rPr>
          <w:sz w:val="24"/>
          <w:szCs w:val="24"/>
        </w:rPr>
        <w:t xml:space="preserve"> by</w:t>
      </w:r>
      <w:r w:rsidR="00FD48B4" w:rsidRPr="00752D4A">
        <w:rPr>
          <w:sz w:val="24"/>
          <w:szCs w:val="24"/>
        </w:rPr>
        <w:t xml:space="preserve"> </w:t>
      </w:r>
      <w:r w:rsidR="009D2889" w:rsidRPr="00752D4A">
        <w:rPr>
          <w:sz w:val="24"/>
          <w:szCs w:val="24"/>
        </w:rPr>
        <w:t>week 16 (four weeks into lockdown)</w:t>
      </w:r>
      <w:ins w:id="309" w:author="Charlie Meyrick" w:date="2021-03-30T11:31:00Z">
        <w:r w:rsidR="00EE4346">
          <w:rPr>
            <w:sz w:val="24"/>
            <w:szCs w:val="24"/>
          </w:rPr>
          <w:t>.</w:t>
        </w:r>
      </w:ins>
      <w:del w:id="310" w:author="Charlie Meyrick" w:date="2021-03-30T11:31:00Z">
        <w:r w:rsidR="00676192" w:rsidDel="00EE4346">
          <w:rPr>
            <w:sz w:val="24"/>
            <w:szCs w:val="24"/>
          </w:rPr>
          <w:delText>,</w:delText>
        </w:r>
      </w:del>
      <w:r w:rsidR="00676192">
        <w:rPr>
          <w:sz w:val="24"/>
          <w:szCs w:val="24"/>
        </w:rPr>
        <w:t xml:space="preserve"> </w:t>
      </w:r>
      <w:del w:id="311" w:author="Charlie Meyrick" w:date="2021-03-30T11:31:00Z">
        <w:r w:rsidR="00676192" w:rsidDel="00EE4346">
          <w:rPr>
            <w:sz w:val="24"/>
            <w:szCs w:val="24"/>
          </w:rPr>
          <w:delText>bef</w:delText>
        </w:r>
      </w:del>
      <w:ins w:id="312" w:author="Charlie Meyrick" w:date="2021-03-30T11:31:00Z">
        <w:r w:rsidR="00EE4346">
          <w:rPr>
            <w:sz w:val="24"/>
            <w:szCs w:val="24"/>
          </w:rPr>
          <w:t>This then</w:t>
        </w:r>
      </w:ins>
      <w:del w:id="313" w:author="Charlie Meyrick" w:date="2021-03-30T11:31:00Z">
        <w:r w:rsidR="00676192" w:rsidDel="00EE4346">
          <w:rPr>
            <w:sz w:val="24"/>
            <w:szCs w:val="24"/>
          </w:rPr>
          <w:delText>ore</w:delText>
        </w:r>
      </w:del>
      <w:r w:rsidR="00676192">
        <w:rPr>
          <w:sz w:val="24"/>
          <w:szCs w:val="24"/>
        </w:rPr>
        <w:t xml:space="preserve"> slowly fall</w:t>
      </w:r>
      <w:ins w:id="314" w:author="Charlie Meyrick" w:date="2021-03-30T11:31:00Z">
        <w:r w:rsidR="00EE4346">
          <w:rPr>
            <w:sz w:val="24"/>
            <w:szCs w:val="24"/>
          </w:rPr>
          <w:t>s</w:t>
        </w:r>
      </w:ins>
      <w:del w:id="315" w:author="Charlie Meyrick" w:date="2021-03-30T11:31:00Z">
        <w:r w:rsidR="00676192" w:rsidDel="00EE4346">
          <w:rPr>
            <w:sz w:val="24"/>
            <w:szCs w:val="24"/>
          </w:rPr>
          <w:delText>ing</w:delText>
        </w:r>
      </w:del>
      <w:r w:rsidR="00676192">
        <w:rPr>
          <w:sz w:val="24"/>
          <w:szCs w:val="24"/>
        </w:rPr>
        <w:t xml:space="preserve"> back </w:t>
      </w:r>
      <w:r w:rsidR="00BB6296">
        <w:rPr>
          <w:sz w:val="24"/>
          <w:szCs w:val="24"/>
        </w:rPr>
        <w:t xml:space="preserve">for the remainder of the crisis </w:t>
      </w:r>
      <w:r w:rsidR="009A6215">
        <w:rPr>
          <w:sz w:val="24"/>
          <w:szCs w:val="24"/>
        </w:rPr>
        <w:t xml:space="preserve">to </w:t>
      </w:r>
      <w:ins w:id="316" w:author="Charlie Meyrick" w:date="2021-03-30T11:31:00Z">
        <w:r w:rsidR="00EE4346">
          <w:rPr>
            <w:sz w:val="24"/>
            <w:szCs w:val="24"/>
          </w:rPr>
          <w:t xml:space="preserve">approximately </w:t>
        </w:r>
      </w:ins>
      <w:del w:id="317" w:author="Charlie Meyrick" w:date="2021-03-30T11:31:00Z">
        <w:r w:rsidR="009A6215" w:rsidDel="00EE4346">
          <w:rPr>
            <w:sz w:val="24"/>
            <w:szCs w:val="24"/>
          </w:rPr>
          <w:delText xml:space="preserve">something like </w:delText>
        </w:r>
      </w:del>
      <w:r w:rsidR="009A6215">
        <w:rPr>
          <w:sz w:val="24"/>
          <w:szCs w:val="24"/>
        </w:rPr>
        <w:t xml:space="preserve">10% </w:t>
      </w:r>
      <w:r w:rsidR="00DD7A98">
        <w:rPr>
          <w:sz w:val="24"/>
          <w:szCs w:val="24"/>
        </w:rPr>
        <w:t xml:space="preserve">– </w:t>
      </w:r>
      <w:r w:rsidR="00676192">
        <w:rPr>
          <w:sz w:val="24"/>
          <w:szCs w:val="24"/>
        </w:rPr>
        <w:t xml:space="preserve"> </w:t>
      </w:r>
      <w:ins w:id="318" w:author="Charlie Meyrick" w:date="2021-03-30T11:31:00Z">
        <w:r w:rsidR="00EE4346">
          <w:rPr>
            <w:sz w:val="24"/>
            <w:szCs w:val="24"/>
          </w:rPr>
          <w:t xml:space="preserve">a level </w:t>
        </w:r>
      </w:ins>
      <w:r w:rsidR="00676192">
        <w:rPr>
          <w:sz w:val="24"/>
          <w:szCs w:val="24"/>
        </w:rPr>
        <w:t>still way above the norm</w:t>
      </w:r>
      <w:del w:id="319" w:author="Charlie Meyrick" w:date="2021-03-30T11:31:00Z">
        <w:r w:rsidR="00676192" w:rsidDel="00EE4346">
          <w:rPr>
            <w:sz w:val="24"/>
            <w:szCs w:val="24"/>
          </w:rPr>
          <w:delText>s</w:delText>
        </w:r>
      </w:del>
      <w:r w:rsidR="00017391" w:rsidRPr="00752D4A">
        <w:rPr>
          <w:sz w:val="24"/>
          <w:szCs w:val="24"/>
        </w:rPr>
        <w:t>.</w:t>
      </w:r>
      <w:r w:rsidR="00470D27" w:rsidRPr="00752D4A">
        <w:rPr>
          <w:sz w:val="24"/>
          <w:szCs w:val="24"/>
        </w:rPr>
        <w:t xml:space="preserve"> </w:t>
      </w:r>
    </w:p>
    <w:p w14:paraId="090C07A5" w14:textId="77777777" w:rsidR="00EE4346" w:rsidRDefault="00EE4346" w:rsidP="0072541F">
      <w:pPr>
        <w:spacing w:after="0" w:line="276" w:lineRule="auto"/>
        <w:jc w:val="both"/>
        <w:rPr>
          <w:ins w:id="320" w:author="Charlie Meyrick" w:date="2021-03-30T11:31:00Z"/>
          <w:sz w:val="24"/>
          <w:szCs w:val="24"/>
        </w:rPr>
        <w:pPrChange w:id="321" w:author="Charlie Meyrick" w:date="2021-03-30T12:24:00Z">
          <w:pPr>
            <w:spacing w:after="0" w:line="360" w:lineRule="auto"/>
            <w:jc w:val="both"/>
          </w:pPr>
        </w:pPrChange>
      </w:pPr>
    </w:p>
    <w:p w14:paraId="11E622FE" w14:textId="06FECA51" w:rsidR="00B95636" w:rsidRDefault="00C23071" w:rsidP="0072541F">
      <w:pPr>
        <w:spacing w:after="0" w:line="276" w:lineRule="auto"/>
        <w:jc w:val="both"/>
        <w:rPr>
          <w:ins w:id="322" w:author="Charlie Meyrick" w:date="2021-03-30T11:32:00Z"/>
          <w:sz w:val="24"/>
          <w:szCs w:val="24"/>
        </w:rPr>
        <w:pPrChange w:id="323" w:author="Charlie Meyrick" w:date="2021-03-30T12:24:00Z">
          <w:pPr>
            <w:spacing w:after="0" w:line="360" w:lineRule="auto"/>
            <w:jc w:val="both"/>
          </w:pPr>
        </w:pPrChange>
      </w:pPr>
      <w:r>
        <w:rPr>
          <w:sz w:val="24"/>
          <w:szCs w:val="24"/>
        </w:rPr>
        <w:t xml:space="preserve">This is </w:t>
      </w:r>
      <w:r w:rsidR="00A70C66">
        <w:rPr>
          <w:sz w:val="24"/>
          <w:szCs w:val="24"/>
        </w:rPr>
        <w:t xml:space="preserve">the furlough scheme in action. </w:t>
      </w:r>
      <w:r>
        <w:rPr>
          <w:sz w:val="24"/>
          <w:szCs w:val="24"/>
        </w:rPr>
        <w:t>The UK government’s</w:t>
      </w:r>
      <w:r w:rsidR="00E56113" w:rsidRPr="00752D4A">
        <w:rPr>
          <w:sz w:val="24"/>
          <w:szCs w:val="24"/>
        </w:rPr>
        <w:t xml:space="preserve"> scheme</w:t>
      </w:r>
      <w:r w:rsidR="00E56113">
        <w:rPr>
          <w:sz w:val="24"/>
          <w:szCs w:val="24"/>
        </w:rPr>
        <w:t xml:space="preserve"> only compensates</w:t>
      </w:r>
      <w:r w:rsidR="00E56113" w:rsidRPr="00752D4A">
        <w:rPr>
          <w:sz w:val="24"/>
          <w:szCs w:val="24"/>
        </w:rPr>
        <w:t xml:space="preserve"> employers if their workforce rema</w:t>
      </w:r>
      <w:r>
        <w:rPr>
          <w:sz w:val="24"/>
          <w:szCs w:val="24"/>
        </w:rPr>
        <w:t>ins</w:t>
      </w:r>
      <w:r w:rsidR="00E56113" w:rsidRPr="00752D4A">
        <w:rPr>
          <w:sz w:val="24"/>
          <w:szCs w:val="24"/>
        </w:rPr>
        <w:t xml:space="preserve"> a</w:t>
      </w:r>
      <w:r w:rsidR="00E56113">
        <w:rPr>
          <w:sz w:val="24"/>
          <w:szCs w:val="24"/>
        </w:rPr>
        <w:t>t home. A similar scheme applies</w:t>
      </w:r>
      <w:r w:rsidR="00E56113" w:rsidRPr="00752D4A">
        <w:rPr>
          <w:sz w:val="24"/>
          <w:szCs w:val="24"/>
        </w:rPr>
        <w:t xml:space="preserve"> to the self-employed unable to work through the crisis.</w:t>
      </w:r>
      <w:r w:rsidR="00A70C66">
        <w:rPr>
          <w:sz w:val="24"/>
          <w:szCs w:val="24"/>
        </w:rPr>
        <w:t xml:space="preserve"> </w:t>
      </w:r>
      <w:r w:rsidR="009A6215">
        <w:rPr>
          <w:sz w:val="24"/>
          <w:szCs w:val="24"/>
        </w:rPr>
        <w:t>O</w:t>
      </w:r>
      <w:r w:rsidR="00356D89">
        <w:rPr>
          <w:sz w:val="24"/>
          <w:szCs w:val="24"/>
        </w:rPr>
        <w:t xml:space="preserve">ver the </w:t>
      </w:r>
      <w:r w:rsidR="00E56113">
        <w:rPr>
          <w:sz w:val="24"/>
          <w:szCs w:val="24"/>
        </w:rPr>
        <w:t>duration of the pandemic</w:t>
      </w:r>
      <w:r w:rsidR="00356D89">
        <w:rPr>
          <w:sz w:val="24"/>
          <w:szCs w:val="24"/>
        </w:rPr>
        <w:t xml:space="preserve">, </w:t>
      </w:r>
      <w:r>
        <w:rPr>
          <w:sz w:val="24"/>
          <w:szCs w:val="24"/>
        </w:rPr>
        <w:t>there were around 132</w:t>
      </w:r>
      <w:r w:rsidR="009D2889" w:rsidRPr="00752D4A">
        <w:rPr>
          <w:sz w:val="24"/>
          <w:szCs w:val="24"/>
        </w:rPr>
        <w:t xml:space="preserve"> million additional person</w:t>
      </w:r>
      <w:r w:rsidR="001A175D">
        <w:rPr>
          <w:sz w:val="24"/>
          <w:szCs w:val="24"/>
        </w:rPr>
        <w:t>-week absences</w:t>
      </w:r>
      <w:r>
        <w:rPr>
          <w:sz w:val="24"/>
          <w:szCs w:val="24"/>
        </w:rPr>
        <w:t xml:space="preserve"> </w:t>
      </w:r>
      <w:ins w:id="324" w:author="Charlie Meyrick" w:date="2021-03-30T11:31:00Z">
        <w:r w:rsidR="00EE4346">
          <w:rPr>
            <w:sz w:val="24"/>
            <w:szCs w:val="24"/>
          </w:rPr>
          <w:t>–</w:t>
        </w:r>
      </w:ins>
      <w:del w:id="325" w:author="Charlie Meyrick" w:date="2021-03-30T11:31:00Z">
        <w:r w:rsidDel="00EE4346">
          <w:rPr>
            <w:sz w:val="24"/>
            <w:szCs w:val="24"/>
          </w:rPr>
          <w:delText>-</w:delText>
        </w:r>
      </w:del>
      <w:r>
        <w:rPr>
          <w:sz w:val="24"/>
          <w:szCs w:val="24"/>
        </w:rPr>
        <w:t xml:space="preserve"> </w:t>
      </w:r>
      <w:r w:rsidRPr="00C23071">
        <w:rPr>
          <w:sz w:val="24"/>
          <w:szCs w:val="24"/>
        </w:rPr>
        <w:t>31.5 million employed multiplied by the cumulative percentage of additional absences (</w:t>
      </w:r>
      <w:r>
        <w:rPr>
          <w:sz w:val="24"/>
          <w:szCs w:val="24"/>
        </w:rPr>
        <w:t>418</w:t>
      </w:r>
      <w:r w:rsidRPr="00C23071">
        <w:rPr>
          <w:sz w:val="24"/>
          <w:szCs w:val="24"/>
        </w:rPr>
        <w:t>%)</w:t>
      </w:r>
      <w:r w:rsidR="00BB6296">
        <w:rPr>
          <w:sz w:val="24"/>
          <w:szCs w:val="24"/>
        </w:rPr>
        <w:t>. T</w:t>
      </w:r>
      <w:r w:rsidR="00E56113">
        <w:rPr>
          <w:sz w:val="24"/>
          <w:szCs w:val="24"/>
        </w:rPr>
        <w:t>his equates to the</w:t>
      </w:r>
      <w:r w:rsidR="00676192">
        <w:rPr>
          <w:sz w:val="24"/>
          <w:szCs w:val="24"/>
        </w:rPr>
        <w:t xml:space="preserve"> entire </w:t>
      </w:r>
      <w:r w:rsidR="00BB6296">
        <w:rPr>
          <w:sz w:val="24"/>
          <w:szCs w:val="24"/>
        </w:rPr>
        <w:t xml:space="preserve">UK </w:t>
      </w:r>
      <w:r>
        <w:rPr>
          <w:sz w:val="24"/>
          <w:szCs w:val="24"/>
        </w:rPr>
        <w:t xml:space="preserve">workforce doing nothing for </w:t>
      </w:r>
      <w:ins w:id="326" w:author="Charlie Meyrick" w:date="2021-03-30T11:32:00Z">
        <w:r w:rsidR="00EE4346">
          <w:rPr>
            <w:sz w:val="24"/>
            <w:szCs w:val="24"/>
          </w:rPr>
          <w:t>four</w:t>
        </w:r>
      </w:ins>
      <w:del w:id="327" w:author="Charlie Meyrick" w:date="2021-03-30T11:32:00Z">
        <w:r w:rsidDel="00EE4346">
          <w:rPr>
            <w:sz w:val="24"/>
            <w:szCs w:val="24"/>
          </w:rPr>
          <w:delText>4</w:delText>
        </w:r>
      </w:del>
      <w:r>
        <w:rPr>
          <w:sz w:val="24"/>
          <w:szCs w:val="24"/>
        </w:rPr>
        <w:t xml:space="preserve"> </w:t>
      </w:r>
      <w:r w:rsidR="00A70C66">
        <w:rPr>
          <w:sz w:val="24"/>
          <w:szCs w:val="24"/>
        </w:rPr>
        <w:t>weeks</w:t>
      </w:r>
      <w:r>
        <w:rPr>
          <w:sz w:val="24"/>
          <w:szCs w:val="24"/>
        </w:rPr>
        <w:t xml:space="preserve"> and </w:t>
      </w:r>
      <w:ins w:id="328" w:author="Charlie Meyrick" w:date="2021-03-30T11:32:00Z">
        <w:r w:rsidR="00EE4346">
          <w:rPr>
            <w:sz w:val="24"/>
            <w:szCs w:val="24"/>
          </w:rPr>
          <w:t>one</w:t>
        </w:r>
      </w:ins>
      <w:del w:id="329" w:author="Charlie Meyrick" w:date="2021-03-30T11:32:00Z">
        <w:r w:rsidDel="00EE4346">
          <w:rPr>
            <w:sz w:val="24"/>
            <w:szCs w:val="24"/>
          </w:rPr>
          <w:delText>1</w:delText>
        </w:r>
      </w:del>
      <w:r>
        <w:rPr>
          <w:sz w:val="24"/>
          <w:szCs w:val="24"/>
        </w:rPr>
        <w:t xml:space="preserve"> day</w:t>
      </w:r>
      <w:r w:rsidRPr="00C23071">
        <w:rPr>
          <w:sz w:val="24"/>
          <w:szCs w:val="24"/>
        </w:rPr>
        <w:t>.</w:t>
      </w:r>
      <w:r w:rsidR="00676192" w:rsidRPr="00C23071">
        <w:rPr>
          <w:sz w:val="24"/>
          <w:szCs w:val="24"/>
        </w:rPr>
        <w:t xml:space="preserve"> </w:t>
      </w:r>
    </w:p>
    <w:p w14:paraId="78CAE22A" w14:textId="77777777" w:rsidR="00893F13" w:rsidRDefault="00893F13" w:rsidP="0072541F">
      <w:pPr>
        <w:spacing w:after="0" w:line="276" w:lineRule="auto"/>
        <w:jc w:val="both"/>
        <w:rPr>
          <w:ins w:id="330" w:author="Charlie Meyrick" w:date="2021-03-30T11:37:00Z"/>
          <w:b/>
          <w:bCs/>
          <w:sz w:val="24"/>
          <w:szCs w:val="24"/>
        </w:rPr>
        <w:pPrChange w:id="331" w:author="Charlie Meyrick" w:date="2021-03-30T12:24:00Z">
          <w:pPr>
            <w:spacing w:after="0" w:line="360" w:lineRule="auto"/>
            <w:jc w:val="both"/>
          </w:pPr>
        </w:pPrChange>
      </w:pPr>
    </w:p>
    <w:p w14:paraId="77A43860" w14:textId="3CEA04E7" w:rsidR="00EE4346" w:rsidRPr="00EE4346" w:rsidRDefault="00EE4346" w:rsidP="0072541F">
      <w:pPr>
        <w:spacing w:after="0" w:line="276" w:lineRule="auto"/>
        <w:jc w:val="both"/>
        <w:rPr>
          <w:b/>
          <w:bCs/>
          <w:sz w:val="24"/>
          <w:szCs w:val="24"/>
          <w:rPrChange w:id="332" w:author="Charlie Meyrick" w:date="2021-03-30T11:32:00Z">
            <w:rPr>
              <w:sz w:val="24"/>
              <w:szCs w:val="24"/>
            </w:rPr>
          </w:rPrChange>
        </w:rPr>
        <w:pPrChange w:id="333" w:author="Charlie Meyrick" w:date="2021-03-30T12:24:00Z">
          <w:pPr>
            <w:spacing w:after="0" w:line="360" w:lineRule="auto"/>
            <w:jc w:val="both"/>
          </w:pPr>
        </w:pPrChange>
      </w:pPr>
      <w:ins w:id="334" w:author="Charlie Meyrick" w:date="2021-03-30T11:32:00Z">
        <w:r>
          <w:rPr>
            <w:b/>
            <w:bCs/>
            <w:sz w:val="24"/>
            <w:szCs w:val="24"/>
          </w:rPr>
          <w:t>Figure 5: Absent from work but retained job</w:t>
        </w:r>
      </w:ins>
    </w:p>
    <w:p w14:paraId="785BD036" w14:textId="42816E7E" w:rsidR="00795250" w:rsidRPr="00752D4A" w:rsidRDefault="009F7B92" w:rsidP="0072541F">
      <w:pPr>
        <w:spacing w:after="0" w:line="276" w:lineRule="auto"/>
        <w:jc w:val="both"/>
        <w:rPr>
          <w:sz w:val="24"/>
          <w:szCs w:val="24"/>
        </w:rPr>
        <w:pPrChange w:id="335" w:author="Charlie Meyrick" w:date="2021-03-30T12:24:00Z">
          <w:pPr>
            <w:spacing w:after="0" w:line="360" w:lineRule="auto"/>
            <w:jc w:val="both"/>
          </w:pPr>
        </w:pPrChange>
      </w:pPr>
      <w:r w:rsidRPr="009F7B92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4E7C5437" wp14:editId="1E9A3162">
            <wp:extent cx="4691063" cy="34116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477" cy="34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7099" w14:textId="77777777" w:rsidR="006D779A" w:rsidRPr="00D50ED3" w:rsidRDefault="006D779A" w:rsidP="0072541F">
      <w:pPr>
        <w:spacing w:after="0" w:line="276" w:lineRule="auto"/>
        <w:rPr>
          <w:ins w:id="336" w:author="Charlie Meyrick" w:date="2021-03-30T12:18:00Z"/>
          <w:bCs/>
          <w:i/>
          <w:iCs/>
          <w:sz w:val="24"/>
          <w:szCs w:val="24"/>
        </w:rPr>
        <w:pPrChange w:id="337" w:author="Charlie Meyrick" w:date="2021-03-30T12:24:00Z">
          <w:pPr>
            <w:spacing w:after="0" w:line="360" w:lineRule="auto"/>
          </w:pPr>
        </w:pPrChange>
      </w:pPr>
      <w:ins w:id="338" w:author="Charlie Meyrick" w:date="2021-03-30T12:18:00Z">
        <w:r>
          <w:rPr>
            <w:bCs/>
            <w:i/>
            <w:iCs/>
            <w:sz w:val="24"/>
            <w:szCs w:val="24"/>
          </w:rPr>
          <w:t>Source: ONS</w:t>
        </w:r>
      </w:ins>
    </w:p>
    <w:p w14:paraId="4B7FFD0D" w14:textId="77777777" w:rsidR="003F345F" w:rsidRPr="00752D4A" w:rsidRDefault="003F345F" w:rsidP="0072541F">
      <w:pPr>
        <w:spacing w:after="0" w:line="276" w:lineRule="auto"/>
        <w:jc w:val="both"/>
        <w:rPr>
          <w:sz w:val="24"/>
          <w:szCs w:val="24"/>
        </w:rPr>
        <w:pPrChange w:id="339" w:author="Charlie Meyrick" w:date="2021-03-30T12:24:00Z">
          <w:pPr>
            <w:spacing w:after="0" w:line="360" w:lineRule="auto"/>
            <w:jc w:val="both"/>
          </w:pPr>
        </w:pPrChange>
      </w:pPr>
    </w:p>
    <w:p w14:paraId="19522FF3" w14:textId="4AD6F377" w:rsidR="003F345F" w:rsidRPr="00752D4A" w:rsidRDefault="003F345F" w:rsidP="0072541F">
      <w:pPr>
        <w:spacing w:line="276" w:lineRule="auto"/>
        <w:rPr>
          <w:b/>
          <w:sz w:val="24"/>
          <w:szCs w:val="24"/>
        </w:rPr>
        <w:pPrChange w:id="340" w:author="Charlie Meyrick" w:date="2021-03-30T12:24:00Z">
          <w:pPr/>
        </w:pPrChange>
      </w:pPr>
      <w:r w:rsidRPr="00752D4A">
        <w:rPr>
          <w:b/>
          <w:sz w:val="24"/>
          <w:szCs w:val="24"/>
        </w:rPr>
        <w:t xml:space="preserve">Fewer </w:t>
      </w:r>
      <w:ins w:id="341" w:author="Charlie Meyrick" w:date="2021-03-30T11:32:00Z">
        <w:r w:rsidR="00EE4346">
          <w:rPr>
            <w:b/>
            <w:sz w:val="24"/>
            <w:szCs w:val="24"/>
          </w:rPr>
          <w:t>h</w:t>
        </w:r>
      </w:ins>
      <w:del w:id="342" w:author="Charlie Meyrick" w:date="2021-03-30T11:32:00Z">
        <w:r w:rsidRPr="00752D4A" w:rsidDel="00EE4346">
          <w:rPr>
            <w:b/>
            <w:sz w:val="24"/>
            <w:szCs w:val="24"/>
          </w:rPr>
          <w:delText>H</w:delText>
        </w:r>
      </w:del>
      <w:r w:rsidRPr="00752D4A">
        <w:rPr>
          <w:b/>
          <w:sz w:val="24"/>
          <w:szCs w:val="24"/>
        </w:rPr>
        <w:t>ours</w:t>
      </w:r>
    </w:p>
    <w:p w14:paraId="7D7642B5" w14:textId="77777777" w:rsidR="00893F13" w:rsidRDefault="00893F13" w:rsidP="0072541F">
      <w:pPr>
        <w:spacing w:after="0" w:line="276" w:lineRule="auto"/>
        <w:jc w:val="both"/>
        <w:rPr>
          <w:ins w:id="343" w:author="Charlie Meyrick" w:date="2021-03-30T11:37:00Z"/>
          <w:sz w:val="24"/>
          <w:szCs w:val="24"/>
        </w:rPr>
        <w:pPrChange w:id="344" w:author="Charlie Meyrick" w:date="2021-03-30T12:24:00Z">
          <w:pPr>
            <w:spacing w:after="0" w:line="360" w:lineRule="auto"/>
            <w:jc w:val="both"/>
          </w:pPr>
        </w:pPrChange>
      </w:pPr>
    </w:p>
    <w:p w14:paraId="09F4AB7D" w14:textId="073AFFDC" w:rsidR="00460F0E" w:rsidRDefault="009D2889" w:rsidP="0072541F">
      <w:pPr>
        <w:spacing w:after="0" w:line="276" w:lineRule="auto"/>
        <w:jc w:val="both"/>
        <w:rPr>
          <w:ins w:id="345" w:author="Charlie Meyrick" w:date="2021-03-30T11:34:00Z"/>
          <w:sz w:val="24"/>
          <w:szCs w:val="24"/>
        </w:rPr>
        <w:pPrChange w:id="346" w:author="Charlie Meyrick" w:date="2021-03-30T12:24:00Z">
          <w:pPr>
            <w:spacing w:after="0" w:line="360" w:lineRule="auto"/>
            <w:jc w:val="both"/>
          </w:pPr>
        </w:pPrChange>
      </w:pPr>
      <w:r w:rsidRPr="00752D4A">
        <w:rPr>
          <w:sz w:val="24"/>
          <w:szCs w:val="24"/>
        </w:rPr>
        <w:t xml:space="preserve">The </w:t>
      </w:r>
      <w:r w:rsidR="009A6215">
        <w:rPr>
          <w:sz w:val="24"/>
          <w:szCs w:val="24"/>
        </w:rPr>
        <w:t xml:space="preserve">overall </w:t>
      </w:r>
      <w:r w:rsidRPr="00752D4A">
        <w:rPr>
          <w:sz w:val="24"/>
          <w:szCs w:val="24"/>
        </w:rPr>
        <w:t xml:space="preserve">shock to </w:t>
      </w:r>
      <w:r w:rsidR="009A6215">
        <w:rPr>
          <w:sz w:val="24"/>
          <w:szCs w:val="24"/>
        </w:rPr>
        <w:t xml:space="preserve">output </w:t>
      </w:r>
      <w:r w:rsidRPr="00752D4A">
        <w:rPr>
          <w:sz w:val="24"/>
          <w:szCs w:val="24"/>
        </w:rPr>
        <w:t>is made larger because</w:t>
      </w:r>
      <w:ins w:id="347" w:author="Charlie Meyrick" w:date="2021-03-30T11:33:00Z">
        <w:r w:rsidR="00EE4346">
          <w:rPr>
            <w:sz w:val="24"/>
            <w:szCs w:val="24"/>
          </w:rPr>
          <w:t>,</w:t>
        </w:r>
      </w:ins>
      <w:r w:rsidRPr="00752D4A">
        <w:rPr>
          <w:sz w:val="24"/>
          <w:szCs w:val="24"/>
        </w:rPr>
        <w:t xml:space="preserve"> a</w:t>
      </w:r>
      <w:r w:rsidR="00FC7280" w:rsidRPr="00752D4A">
        <w:rPr>
          <w:sz w:val="24"/>
          <w:szCs w:val="24"/>
        </w:rPr>
        <w:t xml:space="preserve">mong the majority </w:t>
      </w:r>
      <w:r w:rsidR="007A2F68">
        <w:rPr>
          <w:sz w:val="24"/>
          <w:szCs w:val="24"/>
        </w:rPr>
        <w:t xml:space="preserve">of employed </w:t>
      </w:r>
      <w:r w:rsidR="00FC7280" w:rsidRPr="00752D4A">
        <w:rPr>
          <w:sz w:val="24"/>
          <w:szCs w:val="24"/>
        </w:rPr>
        <w:t>in work and not away from the</w:t>
      </w:r>
      <w:ins w:id="348" w:author="Charlie Meyrick" w:date="2021-03-30T11:33:00Z">
        <w:r w:rsidR="00EE4346">
          <w:rPr>
            <w:sz w:val="24"/>
            <w:szCs w:val="24"/>
          </w:rPr>
          <w:t>ir</w:t>
        </w:r>
      </w:ins>
      <w:r w:rsidR="00FC7280" w:rsidRPr="00752D4A">
        <w:rPr>
          <w:sz w:val="24"/>
          <w:szCs w:val="24"/>
        </w:rPr>
        <w:t xml:space="preserve"> job</w:t>
      </w:r>
      <w:r w:rsidR="00BA2619" w:rsidRPr="00752D4A">
        <w:rPr>
          <w:sz w:val="24"/>
          <w:szCs w:val="24"/>
        </w:rPr>
        <w:t>,</w:t>
      </w:r>
      <w:r w:rsidR="00FC7280" w:rsidRPr="00752D4A">
        <w:rPr>
          <w:sz w:val="24"/>
          <w:szCs w:val="24"/>
        </w:rPr>
        <w:t xml:space="preserve"> </w:t>
      </w:r>
      <w:r w:rsidR="00AA7F80">
        <w:rPr>
          <w:sz w:val="24"/>
          <w:szCs w:val="24"/>
        </w:rPr>
        <w:t xml:space="preserve">many </w:t>
      </w:r>
      <w:r w:rsidR="00FC7280" w:rsidRPr="00752D4A">
        <w:rPr>
          <w:sz w:val="24"/>
          <w:szCs w:val="24"/>
        </w:rPr>
        <w:t>report</w:t>
      </w:r>
      <w:r w:rsidR="00FC1076">
        <w:rPr>
          <w:sz w:val="24"/>
          <w:szCs w:val="24"/>
        </w:rPr>
        <w:t>ed</w:t>
      </w:r>
      <w:r w:rsidR="00EC5FD4" w:rsidRPr="00752D4A">
        <w:rPr>
          <w:sz w:val="24"/>
          <w:szCs w:val="24"/>
        </w:rPr>
        <w:t xml:space="preserve"> w</w:t>
      </w:r>
      <w:r w:rsidR="00AA7F80">
        <w:rPr>
          <w:sz w:val="24"/>
          <w:szCs w:val="24"/>
        </w:rPr>
        <w:t xml:space="preserve">orking fewer hours than usual over the </w:t>
      </w:r>
      <w:r w:rsidR="007A2F68">
        <w:rPr>
          <w:sz w:val="24"/>
          <w:szCs w:val="24"/>
        </w:rPr>
        <w:t>first six</w:t>
      </w:r>
      <w:r w:rsidR="00FC1076">
        <w:rPr>
          <w:sz w:val="24"/>
          <w:szCs w:val="24"/>
        </w:rPr>
        <w:t xml:space="preserve"> months of the </w:t>
      </w:r>
      <w:r w:rsidR="00AA7F80">
        <w:rPr>
          <w:sz w:val="24"/>
          <w:szCs w:val="24"/>
        </w:rPr>
        <w:t>crisis</w:t>
      </w:r>
      <w:r w:rsidR="00EC5FD4" w:rsidRPr="00752D4A">
        <w:rPr>
          <w:sz w:val="24"/>
          <w:szCs w:val="24"/>
        </w:rPr>
        <w:t xml:space="preserve">. </w:t>
      </w:r>
      <w:r w:rsidR="00FC1076">
        <w:rPr>
          <w:sz w:val="24"/>
          <w:szCs w:val="24"/>
        </w:rPr>
        <w:t>Since August</w:t>
      </w:r>
      <w:ins w:id="349" w:author="Charlie Meyrick" w:date="2021-03-30T11:33:00Z">
        <w:r w:rsidR="00EE4346">
          <w:rPr>
            <w:sz w:val="24"/>
            <w:szCs w:val="24"/>
          </w:rPr>
          <w:t>,</w:t>
        </w:r>
      </w:ins>
      <w:r w:rsidR="00FC1076">
        <w:rPr>
          <w:sz w:val="24"/>
          <w:szCs w:val="24"/>
        </w:rPr>
        <w:t xml:space="preserve"> however, hours worked look </w:t>
      </w:r>
      <w:r w:rsidR="001C6713">
        <w:rPr>
          <w:sz w:val="24"/>
          <w:szCs w:val="24"/>
        </w:rPr>
        <w:t>closer</w:t>
      </w:r>
      <w:r w:rsidR="009A6215">
        <w:rPr>
          <w:sz w:val="24"/>
          <w:szCs w:val="24"/>
        </w:rPr>
        <w:t xml:space="preserve"> to</w:t>
      </w:r>
      <w:r w:rsidR="00FC1076">
        <w:rPr>
          <w:sz w:val="24"/>
          <w:szCs w:val="24"/>
        </w:rPr>
        <w:t xml:space="preserve"> normal</w:t>
      </w:r>
      <w:r w:rsidR="00740144">
        <w:rPr>
          <w:sz w:val="24"/>
          <w:szCs w:val="24"/>
        </w:rPr>
        <w:t xml:space="preserve">, perhaps as everyone adjusts to </w:t>
      </w:r>
      <w:ins w:id="350" w:author="Charlie Meyrick" w:date="2021-03-30T11:33:00Z">
        <w:r w:rsidR="00EE4346">
          <w:rPr>
            <w:sz w:val="24"/>
            <w:szCs w:val="24"/>
          </w:rPr>
          <w:t>‘</w:t>
        </w:r>
      </w:ins>
      <w:r w:rsidR="00740144">
        <w:rPr>
          <w:sz w:val="24"/>
          <w:szCs w:val="24"/>
        </w:rPr>
        <w:t>the new normal</w:t>
      </w:r>
      <w:ins w:id="351" w:author="Charlie Meyrick" w:date="2021-03-30T11:33:00Z">
        <w:r w:rsidR="00EE4346">
          <w:rPr>
            <w:sz w:val="24"/>
            <w:szCs w:val="24"/>
          </w:rPr>
          <w:t>’</w:t>
        </w:r>
      </w:ins>
      <w:r w:rsidR="00FC1076">
        <w:rPr>
          <w:sz w:val="24"/>
          <w:szCs w:val="24"/>
        </w:rPr>
        <w:t>.</w:t>
      </w:r>
      <w:r w:rsidR="00AA7F80">
        <w:rPr>
          <w:sz w:val="24"/>
          <w:szCs w:val="24"/>
        </w:rPr>
        <w:t xml:space="preserve"> </w:t>
      </w:r>
      <w:r w:rsidR="00184ED3">
        <w:rPr>
          <w:sz w:val="24"/>
          <w:szCs w:val="24"/>
        </w:rPr>
        <w:t xml:space="preserve">In a typical week, the entire workforce puts in </w:t>
      </w:r>
      <w:r w:rsidR="00004297" w:rsidRPr="00752D4A">
        <w:rPr>
          <w:sz w:val="24"/>
          <w:szCs w:val="24"/>
        </w:rPr>
        <w:t>around 1</w:t>
      </w:r>
      <w:ins w:id="352" w:author="Charlie Meyrick" w:date="2021-03-30T11:33:00Z">
        <w:r w:rsidR="00EE4346">
          <w:rPr>
            <w:sz w:val="24"/>
            <w:szCs w:val="24"/>
          </w:rPr>
          <w:t>,</w:t>
        </w:r>
      </w:ins>
      <w:r w:rsidR="00004297" w:rsidRPr="00752D4A">
        <w:rPr>
          <w:sz w:val="24"/>
          <w:szCs w:val="24"/>
        </w:rPr>
        <w:t>000 m</w:t>
      </w:r>
      <w:r w:rsidR="00AA7F80">
        <w:rPr>
          <w:sz w:val="24"/>
          <w:szCs w:val="24"/>
        </w:rPr>
        <w:t>illion person hours</w:t>
      </w:r>
      <w:r w:rsidR="00184ED3">
        <w:rPr>
          <w:sz w:val="24"/>
          <w:szCs w:val="24"/>
        </w:rPr>
        <w:t xml:space="preserve"> of work</w:t>
      </w:r>
      <w:r w:rsidR="00004297" w:rsidRPr="00752D4A">
        <w:rPr>
          <w:sz w:val="24"/>
          <w:szCs w:val="24"/>
        </w:rPr>
        <w:t xml:space="preserve">. </w:t>
      </w:r>
      <w:r w:rsidR="00472FF6">
        <w:rPr>
          <w:sz w:val="24"/>
          <w:szCs w:val="24"/>
        </w:rPr>
        <w:t>T</w:t>
      </w:r>
      <w:r w:rsidR="003F345F" w:rsidRPr="00752D4A">
        <w:rPr>
          <w:sz w:val="24"/>
          <w:szCs w:val="24"/>
        </w:rPr>
        <w:t xml:space="preserve">he seasonal fluctuations around this norm are apparent in </w:t>
      </w:r>
      <w:del w:id="353" w:author="Charlie Meyrick" w:date="2021-03-30T11:34:00Z">
        <w:r w:rsidR="003F345F" w:rsidRPr="00752D4A" w:rsidDel="00EE4346">
          <w:rPr>
            <w:sz w:val="24"/>
            <w:szCs w:val="24"/>
          </w:rPr>
          <w:delText>the</w:delText>
        </w:r>
      </w:del>
      <w:del w:id="354" w:author="Charlie Meyrick" w:date="2021-03-30T11:33:00Z">
        <w:r w:rsidR="003F345F" w:rsidRPr="00752D4A" w:rsidDel="00EE4346">
          <w:rPr>
            <w:sz w:val="24"/>
            <w:szCs w:val="24"/>
          </w:rPr>
          <w:delText xml:space="preserve"> </w:delText>
        </w:r>
      </w:del>
      <w:ins w:id="355" w:author="Charlie Meyrick" w:date="2021-03-30T11:33:00Z">
        <w:r w:rsidR="00EE4346">
          <w:rPr>
            <w:sz w:val="24"/>
            <w:szCs w:val="24"/>
          </w:rPr>
          <w:t>Figur</w:t>
        </w:r>
      </w:ins>
      <w:ins w:id="356" w:author="Charlie Meyrick" w:date="2021-03-30T11:34:00Z">
        <w:r w:rsidR="00EE4346">
          <w:rPr>
            <w:sz w:val="24"/>
            <w:szCs w:val="24"/>
          </w:rPr>
          <w:t>e 6</w:t>
        </w:r>
      </w:ins>
      <w:del w:id="357" w:author="Charlie Meyrick" w:date="2021-03-30T11:33:00Z">
        <w:r w:rsidR="00221BE2" w:rsidDel="00EE4346">
          <w:rPr>
            <w:sz w:val="24"/>
            <w:szCs w:val="24"/>
          </w:rPr>
          <w:delText>graph below</w:delText>
        </w:r>
      </w:del>
      <w:r w:rsidR="00221BE2">
        <w:rPr>
          <w:sz w:val="24"/>
          <w:szCs w:val="24"/>
        </w:rPr>
        <w:t>,</w:t>
      </w:r>
      <w:ins w:id="358" w:author="Charlie Meyrick" w:date="2021-03-30T11:34:00Z">
        <w:r w:rsidR="00893F13">
          <w:rPr>
            <w:sz w:val="24"/>
            <w:szCs w:val="24"/>
          </w:rPr>
          <w:t xml:space="preserve"> with</w:t>
        </w:r>
      </w:ins>
      <w:r w:rsidR="00221BE2">
        <w:rPr>
          <w:sz w:val="24"/>
          <w:szCs w:val="24"/>
        </w:rPr>
        <w:t xml:space="preserve"> lower</w:t>
      </w:r>
      <w:ins w:id="359" w:author="Charlie Meyrick" w:date="2021-03-30T11:34:00Z">
        <w:r w:rsidR="00893F13">
          <w:rPr>
            <w:sz w:val="24"/>
            <w:szCs w:val="24"/>
          </w:rPr>
          <w:t xml:space="preserve"> hours</w:t>
        </w:r>
      </w:ins>
      <w:r w:rsidR="00221BE2">
        <w:rPr>
          <w:sz w:val="24"/>
          <w:szCs w:val="24"/>
        </w:rPr>
        <w:t xml:space="preserve"> in the summer months and Christmas</w:t>
      </w:r>
      <w:r w:rsidR="00AA7F80">
        <w:rPr>
          <w:sz w:val="24"/>
          <w:szCs w:val="24"/>
        </w:rPr>
        <w:t xml:space="preserve">. </w:t>
      </w:r>
      <w:r w:rsidR="00184ED3">
        <w:rPr>
          <w:sz w:val="24"/>
          <w:szCs w:val="24"/>
        </w:rPr>
        <w:t>But t</w:t>
      </w:r>
      <w:r w:rsidR="00FA2B6C" w:rsidRPr="00752D4A">
        <w:rPr>
          <w:sz w:val="24"/>
          <w:szCs w:val="24"/>
        </w:rPr>
        <w:t xml:space="preserve">he </w:t>
      </w:r>
      <w:r w:rsidR="00184ED3">
        <w:rPr>
          <w:sz w:val="24"/>
          <w:szCs w:val="24"/>
        </w:rPr>
        <w:t>graph suggests that there have been around</w:t>
      </w:r>
      <w:r w:rsidR="001C6713">
        <w:rPr>
          <w:sz w:val="24"/>
          <w:szCs w:val="24"/>
        </w:rPr>
        <w:t xml:space="preserve"> 3</w:t>
      </w:r>
      <w:ins w:id="360" w:author="Charlie Meyrick" w:date="2021-03-30T11:34:00Z">
        <w:r w:rsidR="00893F13">
          <w:rPr>
            <w:sz w:val="24"/>
            <w:szCs w:val="24"/>
          </w:rPr>
          <w:t>,</w:t>
        </w:r>
      </w:ins>
      <w:r w:rsidR="001C6713">
        <w:rPr>
          <w:sz w:val="24"/>
          <w:szCs w:val="24"/>
        </w:rPr>
        <w:t>8</w:t>
      </w:r>
      <w:r w:rsidR="00AA7F80">
        <w:rPr>
          <w:sz w:val="24"/>
          <w:szCs w:val="24"/>
        </w:rPr>
        <w:t>00</w:t>
      </w:r>
      <w:r w:rsidR="00FA2B6C" w:rsidRPr="00752D4A">
        <w:rPr>
          <w:sz w:val="24"/>
          <w:szCs w:val="24"/>
        </w:rPr>
        <w:t xml:space="preserve"> million </w:t>
      </w:r>
      <w:r w:rsidR="00184ED3">
        <w:rPr>
          <w:sz w:val="24"/>
          <w:szCs w:val="24"/>
        </w:rPr>
        <w:t xml:space="preserve">fewer </w:t>
      </w:r>
      <w:r w:rsidR="00FA2B6C" w:rsidRPr="00752D4A">
        <w:rPr>
          <w:sz w:val="24"/>
          <w:szCs w:val="24"/>
        </w:rPr>
        <w:t xml:space="preserve">hours worked since the crisis began. </w:t>
      </w:r>
      <w:r w:rsidR="00186770" w:rsidRPr="00752D4A">
        <w:rPr>
          <w:sz w:val="24"/>
          <w:szCs w:val="24"/>
        </w:rPr>
        <w:t>T</w:t>
      </w:r>
      <w:r w:rsidR="001052BD" w:rsidRPr="00752D4A">
        <w:rPr>
          <w:sz w:val="24"/>
          <w:szCs w:val="24"/>
        </w:rPr>
        <w:t xml:space="preserve">his </w:t>
      </w:r>
      <w:r w:rsidR="00AA7F80">
        <w:rPr>
          <w:sz w:val="24"/>
          <w:szCs w:val="24"/>
        </w:rPr>
        <w:t>is equivalent to the entire workforce doing</w:t>
      </w:r>
      <w:r w:rsidR="000E6709">
        <w:rPr>
          <w:sz w:val="24"/>
          <w:szCs w:val="24"/>
        </w:rPr>
        <w:t xml:space="preserve"> nothing for </w:t>
      </w:r>
      <w:ins w:id="361" w:author="Charlie Meyrick" w:date="2021-03-30T11:34:00Z">
        <w:r w:rsidR="00893F13">
          <w:rPr>
            <w:sz w:val="24"/>
            <w:szCs w:val="24"/>
          </w:rPr>
          <w:t>three</w:t>
        </w:r>
      </w:ins>
      <w:del w:id="362" w:author="Charlie Meyrick" w:date="2021-03-30T11:34:00Z">
        <w:r w:rsidR="000E6709" w:rsidDel="00893F13">
          <w:rPr>
            <w:sz w:val="24"/>
            <w:szCs w:val="24"/>
          </w:rPr>
          <w:delText>3</w:delText>
        </w:r>
      </w:del>
      <w:r w:rsidR="000E6709">
        <w:rPr>
          <w:sz w:val="24"/>
          <w:szCs w:val="24"/>
        </w:rPr>
        <w:t xml:space="preserve"> </w:t>
      </w:r>
      <w:r w:rsidR="00AB7E54">
        <w:rPr>
          <w:sz w:val="24"/>
          <w:szCs w:val="24"/>
        </w:rPr>
        <w:t xml:space="preserve">weeks </w:t>
      </w:r>
      <w:r w:rsidR="000E6709">
        <w:rPr>
          <w:sz w:val="24"/>
          <w:szCs w:val="24"/>
        </w:rPr>
        <w:t xml:space="preserve">and </w:t>
      </w:r>
      <w:ins w:id="363" w:author="Charlie Meyrick" w:date="2021-03-30T11:34:00Z">
        <w:r w:rsidR="00893F13">
          <w:rPr>
            <w:sz w:val="24"/>
            <w:szCs w:val="24"/>
          </w:rPr>
          <w:t>four</w:t>
        </w:r>
      </w:ins>
      <w:del w:id="364" w:author="Charlie Meyrick" w:date="2021-03-30T11:34:00Z">
        <w:r w:rsidR="00AB7E54" w:rsidDel="00893F13">
          <w:rPr>
            <w:sz w:val="24"/>
            <w:szCs w:val="24"/>
          </w:rPr>
          <w:delText>4</w:delText>
        </w:r>
      </w:del>
      <w:r w:rsidR="00AB7E54">
        <w:rPr>
          <w:sz w:val="24"/>
          <w:szCs w:val="24"/>
        </w:rPr>
        <w:t xml:space="preserve"> days</w:t>
      </w:r>
      <w:r w:rsidR="00AA7F80">
        <w:rPr>
          <w:sz w:val="24"/>
          <w:szCs w:val="24"/>
        </w:rPr>
        <w:t xml:space="preserve">. </w:t>
      </w:r>
      <w:del w:id="365" w:author="Charlie Meyrick" w:date="2021-03-30T11:34:00Z">
        <w:r w:rsidR="00740144" w:rsidDel="00893F13">
          <w:rPr>
            <w:sz w:val="24"/>
            <w:szCs w:val="24"/>
          </w:rPr>
          <w:delText xml:space="preserve"> </w:delText>
        </w:r>
      </w:del>
      <w:r w:rsidR="00AB7E54">
        <w:rPr>
          <w:sz w:val="24"/>
          <w:szCs w:val="24"/>
        </w:rPr>
        <w:t xml:space="preserve">Added to </w:t>
      </w:r>
      <w:r w:rsidR="00AB7E54" w:rsidRPr="00752D4A">
        <w:rPr>
          <w:sz w:val="24"/>
          <w:szCs w:val="24"/>
        </w:rPr>
        <w:t>workplace absences</w:t>
      </w:r>
      <w:r w:rsidR="00AB7E54">
        <w:rPr>
          <w:sz w:val="24"/>
          <w:szCs w:val="24"/>
        </w:rPr>
        <w:t xml:space="preserve">, this equates to </w:t>
      </w:r>
      <w:ins w:id="366" w:author="Charlie Meyrick" w:date="2021-03-30T11:34:00Z">
        <w:r w:rsidR="00893F13">
          <w:rPr>
            <w:sz w:val="24"/>
            <w:szCs w:val="24"/>
          </w:rPr>
          <w:t>eight</w:t>
        </w:r>
      </w:ins>
      <w:del w:id="367" w:author="Charlie Meyrick" w:date="2021-03-30T11:34:00Z">
        <w:r w:rsidR="00AB7E54" w:rsidDel="00893F13">
          <w:rPr>
            <w:sz w:val="24"/>
            <w:szCs w:val="24"/>
          </w:rPr>
          <w:delText>8</w:delText>
        </w:r>
      </w:del>
      <w:r w:rsidR="00AB7E54">
        <w:rPr>
          <w:sz w:val="24"/>
          <w:szCs w:val="24"/>
        </w:rPr>
        <w:t xml:space="preserve"> weeks of lost output (about 15</w:t>
      </w:r>
      <w:r w:rsidR="00B156A6">
        <w:rPr>
          <w:sz w:val="24"/>
          <w:szCs w:val="24"/>
        </w:rPr>
        <w:t>%)</w:t>
      </w:r>
      <w:r w:rsidR="00AB7E54">
        <w:rPr>
          <w:sz w:val="24"/>
          <w:szCs w:val="24"/>
        </w:rPr>
        <w:t>.</w:t>
      </w:r>
    </w:p>
    <w:p w14:paraId="75632361" w14:textId="7751411D" w:rsidR="00893F13" w:rsidRDefault="00893F13" w:rsidP="0072541F">
      <w:pPr>
        <w:spacing w:after="0" w:line="276" w:lineRule="auto"/>
        <w:jc w:val="both"/>
        <w:rPr>
          <w:ins w:id="368" w:author="Charlie Meyrick" w:date="2021-03-30T11:34:00Z"/>
          <w:sz w:val="24"/>
          <w:szCs w:val="24"/>
        </w:rPr>
        <w:pPrChange w:id="369" w:author="Charlie Meyrick" w:date="2021-03-30T12:24:00Z">
          <w:pPr>
            <w:spacing w:after="0" w:line="360" w:lineRule="auto"/>
            <w:jc w:val="both"/>
          </w:pPr>
        </w:pPrChange>
      </w:pPr>
    </w:p>
    <w:p w14:paraId="2BF07782" w14:textId="66E39F78" w:rsidR="00893F13" w:rsidRPr="00893F13" w:rsidRDefault="00893F13" w:rsidP="0072541F">
      <w:pPr>
        <w:spacing w:after="0" w:line="276" w:lineRule="auto"/>
        <w:jc w:val="both"/>
        <w:rPr>
          <w:b/>
          <w:bCs/>
          <w:sz w:val="24"/>
          <w:szCs w:val="24"/>
          <w:rPrChange w:id="370" w:author="Charlie Meyrick" w:date="2021-03-30T11:35:00Z">
            <w:rPr>
              <w:sz w:val="24"/>
              <w:szCs w:val="24"/>
            </w:rPr>
          </w:rPrChange>
        </w:rPr>
        <w:pPrChange w:id="371" w:author="Charlie Meyrick" w:date="2021-03-30T12:24:00Z">
          <w:pPr>
            <w:spacing w:after="0" w:line="360" w:lineRule="auto"/>
            <w:jc w:val="both"/>
          </w:pPr>
        </w:pPrChange>
      </w:pPr>
      <w:ins w:id="372" w:author="Charlie Meyrick" w:date="2021-03-30T11:35:00Z">
        <w:r>
          <w:rPr>
            <w:b/>
            <w:bCs/>
            <w:sz w:val="24"/>
            <w:szCs w:val="24"/>
          </w:rPr>
          <w:t>Figure 6: Seasonal hours worked (millions)</w:t>
        </w:r>
      </w:ins>
    </w:p>
    <w:p w14:paraId="390425BD" w14:textId="7413B8BD" w:rsidR="00F708C6" w:rsidRPr="00752D4A" w:rsidRDefault="001C6713" w:rsidP="0072541F">
      <w:pPr>
        <w:spacing w:after="0" w:line="276" w:lineRule="auto"/>
        <w:rPr>
          <w:b/>
          <w:sz w:val="24"/>
          <w:szCs w:val="24"/>
        </w:rPr>
        <w:pPrChange w:id="373" w:author="Charlie Meyrick" w:date="2021-03-30T12:24:00Z">
          <w:pPr>
            <w:spacing w:after="0" w:line="360" w:lineRule="auto"/>
          </w:pPr>
        </w:pPrChange>
      </w:pPr>
      <w:r w:rsidRPr="001C6713">
        <w:rPr>
          <w:b/>
          <w:noProof/>
          <w:sz w:val="24"/>
          <w:szCs w:val="24"/>
          <w:lang w:eastAsia="en-GB"/>
        </w:rPr>
        <w:lastRenderedPageBreak/>
        <w:drawing>
          <wp:inline distT="0" distB="0" distL="0" distR="0" wp14:anchorId="5C0CFDAA" wp14:editId="2040AD2D">
            <wp:extent cx="4538663" cy="3300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72" cy="330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7FF6" w14:textId="77777777" w:rsidR="006D779A" w:rsidRPr="00D50ED3" w:rsidRDefault="006D779A" w:rsidP="0072541F">
      <w:pPr>
        <w:spacing w:after="0" w:line="276" w:lineRule="auto"/>
        <w:rPr>
          <w:ins w:id="374" w:author="Charlie Meyrick" w:date="2021-03-30T12:18:00Z"/>
          <w:bCs/>
          <w:i/>
          <w:iCs/>
          <w:sz w:val="24"/>
          <w:szCs w:val="24"/>
        </w:rPr>
        <w:pPrChange w:id="375" w:author="Charlie Meyrick" w:date="2021-03-30T12:24:00Z">
          <w:pPr>
            <w:spacing w:after="0" w:line="360" w:lineRule="auto"/>
          </w:pPr>
        </w:pPrChange>
      </w:pPr>
      <w:ins w:id="376" w:author="Charlie Meyrick" w:date="2021-03-30T12:18:00Z">
        <w:r>
          <w:rPr>
            <w:bCs/>
            <w:i/>
            <w:iCs/>
            <w:sz w:val="24"/>
            <w:szCs w:val="24"/>
          </w:rPr>
          <w:t>Source: ONS</w:t>
        </w:r>
      </w:ins>
    </w:p>
    <w:p w14:paraId="3DAC2584" w14:textId="034625EE" w:rsidR="0063389C" w:rsidRPr="00752D4A" w:rsidRDefault="0063389C" w:rsidP="0072541F">
      <w:pPr>
        <w:spacing w:after="0" w:line="276" w:lineRule="auto"/>
        <w:jc w:val="both"/>
        <w:rPr>
          <w:b/>
          <w:sz w:val="24"/>
          <w:szCs w:val="24"/>
        </w:rPr>
        <w:pPrChange w:id="377" w:author="Charlie Meyrick" w:date="2021-03-30T12:24:00Z">
          <w:pPr>
            <w:spacing w:after="0" w:line="360" w:lineRule="auto"/>
            <w:jc w:val="both"/>
          </w:pPr>
        </w:pPrChange>
      </w:pPr>
    </w:p>
    <w:p w14:paraId="13B31011" w14:textId="1CA48F7A" w:rsidR="00EC5FD4" w:rsidRPr="00752D4A" w:rsidRDefault="00D62AAA" w:rsidP="0072541F">
      <w:pPr>
        <w:spacing w:after="0" w:line="276" w:lineRule="auto"/>
        <w:jc w:val="both"/>
        <w:rPr>
          <w:b/>
          <w:sz w:val="24"/>
          <w:szCs w:val="24"/>
        </w:rPr>
        <w:pPrChange w:id="378" w:author="Charlie Meyrick" w:date="2021-03-30T12:24:00Z">
          <w:pPr>
            <w:spacing w:after="0" w:line="360" w:lineRule="auto"/>
            <w:jc w:val="both"/>
          </w:pPr>
        </w:pPrChange>
      </w:pPr>
      <w:r>
        <w:rPr>
          <w:b/>
          <w:sz w:val="24"/>
          <w:szCs w:val="24"/>
        </w:rPr>
        <w:t>No</w:t>
      </w:r>
      <w:del w:id="379" w:author="Charlie Meyrick" w:date="2021-03-30T11:35:00Z">
        <w:r w:rsidDel="00893F13">
          <w:rPr>
            <w:b/>
            <w:sz w:val="24"/>
            <w:szCs w:val="24"/>
          </w:rPr>
          <w:delText>-</w:delText>
        </w:r>
      </w:del>
      <w:ins w:id="380" w:author="Charlie Meyrick" w:date="2021-03-30T11:35:00Z">
        <w:r w:rsidR="00893F13">
          <w:rPr>
            <w:b/>
            <w:sz w:val="24"/>
            <w:szCs w:val="24"/>
          </w:rPr>
          <w:t>body is hiring</w:t>
        </w:r>
      </w:ins>
      <w:del w:id="381" w:author="Charlie Meyrick" w:date="2021-03-30T11:35:00Z">
        <w:r w:rsidDel="00893F13">
          <w:rPr>
            <w:b/>
            <w:sz w:val="24"/>
            <w:szCs w:val="24"/>
          </w:rPr>
          <w:delText xml:space="preserve">One’s </w:delText>
        </w:r>
        <w:r w:rsidR="00EC5FD4" w:rsidRPr="00752D4A" w:rsidDel="00893F13">
          <w:rPr>
            <w:b/>
            <w:sz w:val="24"/>
            <w:szCs w:val="24"/>
          </w:rPr>
          <w:delText>Hiring</w:delText>
        </w:r>
      </w:del>
    </w:p>
    <w:p w14:paraId="7CA2A904" w14:textId="77777777" w:rsidR="00893F13" w:rsidRDefault="00893F13" w:rsidP="0072541F">
      <w:pPr>
        <w:spacing w:after="0" w:line="276" w:lineRule="auto"/>
        <w:jc w:val="both"/>
        <w:rPr>
          <w:ins w:id="382" w:author="Charlie Meyrick" w:date="2021-03-30T11:37:00Z"/>
          <w:sz w:val="24"/>
          <w:szCs w:val="24"/>
        </w:rPr>
        <w:pPrChange w:id="383" w:author="Charlie Meyrick" w:date="2021-03-30T12:24:00Z">
          <w:pPr>
            <w:spacing w:after="0" w:line="360" w:lineRule="auto"/>
            <w:jc w:val="both"/>
          </w:pPr>
        </w:pPrChange>
      </w:pPr>
    </w:p>
    <w:p w14:paraId="4B768E37" w14:textId="6522A1B6" w:rsidR="00E8146A" w:rsidRDefault="00F708C6" w:rsidP="0072541F">
      <w:pPr>
        <w:spacing w:after="0" w:line="276" w:lineRule="auto"/>
        <w:jc w:val="both"/>
        <w:rPr>
          <w:ins w:id="384" w:author="Charlie Meyrick" w:date="2021-03-30T11:35:00Z"/>
          <w:sz w:val="24"/>
          <w:szCs w:val="24"/>
        </w:rPr>
        <w:pPrChange w:id="385" w:author="Charlie Meyrick" w:date="2021-03-30T12:24:00Z">
          <w:pPr>
            <w:spacing w:after="0" w:line="360" w:lineRule="auto"/>
            <w:jc w:val="both"/>
          </w:pPr>
        </w:pPrChange>
      </w:pPr>
      <w:r w:rsidRPr="00752D4A">
        <w:rPr>
          <w:sz w:val="24"/>
          <w:szCs w:val="24"/>
        </w:rPr>
        <w:t xml:space="preserve">Employers </w:t>
      </w:r>
      <w:r w:rsidR="002946BD">
        <w:rPr>
          <w:sz w:val="24"/>
          <w:szCs w:val="24"/>
        </w:rPr>
        <w:t xml:space="preserve">can </w:t>
      </w:r>
      <w:r w:rsidRPr="00752D4A">
        <w:rPr>
          <w:sz w:val="24"/>
          <w:szCs w:val="24"/>
        </w:rPr>
        <w:t>also save on costs by restr</w:t>
      </w:r>
      <w:r w:rsidR="00493CA5">
        <w:rPr>
          <w:sz w:val="24"/>
          <w:szCs w:val="24"/>
        </w:rPr>
        <w:t>icting hiring during a downturn</w:t>
      </w:r>
      <w:r w:rsidRPr="00752D4A">
        <w:rPr>
          <w:sz w:val="24"/>
          <w:szCs w:val="24"/>
        </w:rPr>
        <w:t xml:space="preserve">. </w:t>
      </w:r>
      <w:r w:rsidR="00493CA5">
        <w:rPr>
          <w:sz w:val="24"/>
          <w:szCs w:val="24"/>
        </w:rPr>
        <w:t>I</w:t>
      </w:r>
      <w:r w:rsidR="00C505FE">
        <w:rPr>
          <w:sz w:val="24"/>
          <w:szCs w:val="24"/>
        </w:rPr>
        <w:t>ndeed</w:t>
      </w:r>
      <w:ins w:id="386" w:author="Charlie Meyrick" w:date="2021-03-30T11:36:00Z">
        <w:r w:rsidR="00893F13">
          <w:rPr>
            <w:sz w:val="24"/>
            <w:szCs w:val="24"/>
          </w:rPr>
          <w:t>,</w:t>
        </w:r>
      </w:ins>
      <w:r w:rsidR="00C505FE">
        <w:rPr>
          <w:sz w:val="24"/>
          <w:szCs w:val="24"/>
        </w:rPr>
        <w:t xml:space="preserve"> </w:t>
      </w:r>
      <w:r w:rsidR="00B9574D" w:rsidRPr="00752D4A">
        <w:rPr>
          <w:sz w:val="24"/>
          <w:szCs w:val="24"/>
        </w:rPr>
        <w:t>hiring fell</w:t>
      </w:r>
      <w:r w:rsidR="00E8146A" w:rsidRPr="00752D4A">
        <w:rPr>
          <w:sz w:val="24"/>
          <w:szCs w:val="24"/>
        </w:rPr>
        <w:t xml:space="preserve"> noticeably</w:t>
      </w:r>
      <w:r w:rsidR="00C505FE">
        <w:rPr>
          <w:sz w:val="24"/>
          <w:szCs w:val="24"/>
        </w:rPr>
        <w:t xml:space="preserve"> throughout</w:t>
      </w:r>
      <w:r w:rsidRPr="00752D4A">
        <w:rPr>
          <w:sz w:val="24"/>
          <w:szCs w:val="24"/>
        </w:rPr>
        <w:t xml:space="preserve"> the crisis</w:t>
      </w:r>
      <w:r w:rsidR="001E36F4" w:rsidRPr="00752D4A">
        <w:rPr>
          <w:sz w:val="24"/>
          <w:szCs w:val="24"/>
        </w:rPr>
        <w:t xml:space="preserve">. </w:t>
      </w:r>
      <w:r w:rsidR="00E35988" w:rsidRPr="00752D4A">
        <w:rPr>
          <w:sz w:val="24"/>
          <w:szCs w:val="24"/>
        </w:rPr>
        <w:t>T</w:t>
      </w:r>
      <w:r w:rsidRPr="00752D4A">
        <w:rPr>
          <w:sz w:val="24"/>
          <w:szCs w:val="24"/>
        </w:rPr>
        <w:t xml:space="preserve">he graph shows that </w:t>
      </w:r>
      <w:r w:rsidR="00E8146A" w:rsidRPr="00752D4A">
        <w:rPr>
          <w:sz w:val="24"/>
          <w:szCs w:val="24"/>
        </w:rPr>
        <w:t xml:space="preserve">usually </w:t>
      </w:r>
      <w:r w:rsidR="0096714F">
        <w:rPr>
          <w:sz w:val="24"/>
          <w:szCs w:val="24"/>
        </w:rPr>
        <w:t xml:space="preserve">between </w:t>
      </w:r>
      <w:ins w:id="387" w:author="Charlie Meyrick" w:date="2021-03-30T11:36:00Z">
        <w:r w:rsidR="00893F13">
          <w:rPr>
            <w:sz w:val="24"/>
            <w:szCs w:val="24"/>
          </w:rPr>
          <w:t>0.5-</w:t>
        </w:r>
      </w:ins>
      <w:del w:id="388" w:author="Charlie Meyrick" w:date="2021-03-30T11:36:00Z">
        <w:r w:rsidR="0096714F" w:rsidDel="00893F13">
          <w:rPr>
            <w:sz w:val="24"/>
            <w:szCs w:val="24"/>
          </w:rPr>
          <w:delText xml:space="preserve">one half to </w:delText>
        </w:r>
      </w:del>
      <w:r w:rsidR="0096714F">
        <w:rPr>
          <w:sz w:val="24"/>
          <w:szCs w:val="24"/>
        </w:rPr>
        <w:t>1</w:t>
      </w:r>
      <w:r w:rsidR="00E35988" w:rsidRPr="00752D4A">
        <w:rPr>
          <w:sz w:val="24"/>
          <w:szCs w:val="24"/>
        </w:rPr>
        <w:t xml:space="preserve">% of the workforce </w:t>
      </w:r>
      <w:r w:rsidR="00CA40D4" w:rsidRPr="00752D4A">
        <w:rPr>
          <w:sz w:val="24"/>
          <w:szCs w:val="24"/>
        </w:rPr>
        <w:t xml:space="preserve">is </w:t>
      </w:r>
      <w:del w:id="389" w:author="Charlie Meyrick" w:date="2021-03-30T11:36:00Z">
        <w:r w:rsidR="00E35988" w:rsidRPr="00752D4A" w:rsidDel="00893F13">
          <w:rPr>
            <w:sz w:val="24"/>
            <w:szCs w:val="24"/>
          </w:rPr>
          <w:delText>newly</w:delText>
        </w:r>
        <w:r w:rsidR="00CA40D4" w:rsidRPr="00752D4A" w:rsidDel="00893F13">
          <w:rPr>
            <w:sz w:val="24"/>
            <w:szCs w:val="24"/>
          </w:rPr>
          <w:delText>-</w:delText>
        </w:r>
        <w:r w:rsidR="00C505FE" w:rsidDel="00893F13">
          <w:rPr>
            <w:sz w:val="24"/>
            <w:szCs w:val="24"/>
          </w:rPr>
          <w:delText>hired</w:delText>
        </w:r>
      </w:del>
      <w:ins w:id="390" w:author="Charlie Meyrick" w:date="2021-03-30T11:36:00Z">
        <w:r w:rsidR="00893F13" w:rsidRPr="00752D4A">
          <w:rPr>
            <w:sz w:val="24"/>
            <w:szCs w:val="24"/>
          </w:rPr>
          <w:t>newly hired</w:t>
        </w:r>
      </w:ins>
      <w:r w:rsidR="0096714F">
        <w:rPr>
          <w:sz w:val="24"/>
          <w:szCs w:val="24"/>
        </w:rPr>
        <w:t xml:space="preserve"> in any week</w:t>
      </w:r>
      <w:r w:rsidR="00E35988" w:rsidRPr="00752D4A">
        <w:rPr>
          <w:sz w:val="24"/>
          <w:szCs w:val="24"/>
        </w:rPr>
        <w:t xml:space="preserve">, with </w:t>
      </w:r>
      <w:r w:rsidR="00E8146A" w:rsidRPr="00752D4A">
        <w:rPr>
          <w:sz w:val="24"/>
          <w:szCs w:val="24"/>
        </w:rPr>
        <w:t xml:space="preserve">relatively fewer hires in </w:t>
      </w:r>
      <w:r w:rsidR="00CA40D4" w:rsidRPr="00752D4A">
        <w:rPr>
          <w:sz w:val="24"/>
          <w:szCs w:val="24"/>
        </w:rPr>
        <w:t>s</w:t>
      </w:r>
      <w:r w:rsidR="00E35988" w:rsidRPr="00752D4A">
        <w:rPr>
          <w:sz w:val="24"/>
          <w:szCs w:val="24"/>
        </w:rPr>
        <w:t>pring</w:t>
      </w:r>
      <w:r w:rsidR="00CA40D4" w:rsidRPr="00752D4A">
        <w:rPr>
          <w:sz w:val="24"/>
          <w:szCs w:val="24"/>
        </w:rPr>
        <w:t>,</w:t>
      </w:r>
      <w:r w:rsidR="00E35988" w:rsidRPr="00752D4A">
        <w:rPr>
          <w:sz w:val="24"/>
          <w:szCs w:val="24"/>
        </w:rPr>
        <w:t xml:space="preserve"> and </w:t>
      </w:r>
      <w:r w:rsidR="00CA40D4" w:rsidRPr="00752D4A">
        <w:rPr>
          <w:sz w:val="24"/>
          <w:szCs w:val="24"/>
        </w:rPr>
        <w:t>a</w:t>
      </w:r>
      <w:r w:rsidR="00E35988" w:rsidRPr="00752D4A">
        <w:rPr>
          <w:sz w:val="24"/>
          <w:szCs w:val="24"/>
        </w:rPr>
        <w:t>utumn being the main hiring period</w:t>
      </w:r>
      <w:r w:rsidR="0081266F">
        <w:rPr>
          <w:sz w:val="24"/>
          <w:szCs w:val="24"/>
        </w:rPr>
        <w:t xml:space="preserve"> (around 300,000 people</w:t>
      </w:r>
      <w:r w:rsidR="00A16828">
        <w:rPr>
          <w:sz w:val="24"/>
          <w:szCs w:val="24"/>
        </w:rPr>
        <w:t xml:space="preserve"> a week</w:t>
      </w:r>
      <w:r w:rsidR="0081266F">
        <w:rPr>
          <w:sz w:val="24"/>
          <w:szCs w:val="24"/>
        </w:rPr>
        <w:t>)</w:t>
      </w:r>
      <w:r w:rsidR="00E35988" w:rsidRPr="00752D4A">
        <w:rPr>
          <w:sz w:val="24"/>
          <w:szCs w:val="24"/>
        </w:rPr>
        <w:t xml:space="preserve">. </w:t>
      </w:r>
      <w:r w:rsidR="00C505FE">
        <w:rPr>
          <w:sz w:val="24"/>
          <w:szCs w:val="24"/>
        </w:rPr>
        <w:t>For younger adults,</w:t>
      </w:r>
      <w:r w:rsidR="0096714F">
        <w:rPr>
          <w:sz w:val="24"/>
          <w:szCs w:val="24"/>
        </w:rPr>
        <w:t xml:space="preserve"> between</w:t>
      </w:r>
      <w:del w:id="391" w:author="Charlie Meyrick" w:date="2021-03-30T11:36:00Z">
        <w:r w:rsidR="0096714F" w:rsidDel="00893F13">
          <w:rPr>
            <w:sz w:val="24"/>
            <w:szCs w:val="24"/>
          </w:rPr>
          <w:delText xml:space="preserve">  1 to</w:delText>
        </w:r>
      </w:del>
      <w:r w:rsidR="0096714F">
        <w:rPr>
          <w:sz w:val="24"/>
          <w:szCs w:val="24"/>
        </w:rPr>
        <w:t xml:space="preserve"> </w:t>
      </w:r>
      <w:ins w:id="392" w:author="Charlie Meyrick" w:date="2021-03-30T11:36:00Z">
        <w:r w:rsidR="00893F13">
          <w:rPr>
            <w:sz w:val="24"/>
            <w:szCs w:val="24"/>
          </w:rPr>
          <w:t>1-</w:t>
        </w:r>
      </w:ins>
      <w:r w:rsidR="0096714F">
        <w:rPr>
          <w:sz w:val="24"/>
          <w:szCs w:val="24"/>
        </w:rPr>
        <w:t>4</w:t>
      </w:r>
      <w:r w:rsidR="00C505FE">
        <w:rPr>
          <w:sz w:val="24"/>
          <w:szCs w:val="24"/>
        </w:rPr>
        <w:t>% of the workforce are in a new job</w:t>
      </w:r>
      <w:r w:rsidR="0096714F">
        <w:rPr>
          <w:sz w:val="24"/>
          <w:szCs w:val="24"/>
        </w:rPr>
        <w:t xml:space="preserve"> in any week</w:t>
      </w:r>
      <w:r w:rsidR="00C505FE">
        <w:rPr>
          <w:sz w:val="24"/>
          <w:szCs w:val="24"/>
        </w:rPr>
        <w:t xml:space="preserve">. </w:t>
      </w:r>
      <w:r w:rsidR="0081266F">
        <w:rPr>
          <w:sz w:val="24"/>
          <w:szCs w:val="24"/>
        </w:rPr>
        <w:t>O</w:t>
      </w:r>
      <w:r w:rsidR="0096714F" w:rsidRPr="00752D4A">
        <w:rPr>
          <w:sz w:val="24"/>
          <w:szCs w:val="24"/>
        </w:rPr>
        <w:t xml:space="preserve">ver the </w:t>
      </w:r>
      <w:r w:rsidR="0096714F">
        <w:rPr>
          <w:sz w:val="24"/>
          <w:szCs w:val="24"/>
        </w:rPr>
        <w:t xml:space="preserve">first </w:t>
      </w:r>
      <w:ins w:id="393" w:author="Charlie Meyrick" w:date="2021-03-30T11:36:00Z">
        <w:r w:rsidR="00893F13">
          <w:rPr>
            <w:sz w:val="24"/>
            <w:szCs w:val="24"/>
          </w:rPr>
          <w:t>six</w:t>
        </w:r>
      </w:ins>
      <w:del w:id="394" w:author="Charlie Meyrick" w:date="2021-03-30T11:36:00Z">
        <w:r w:rsidR="0096714F" w:rsidDel="00893F13">
          <w:rPr>
            <w:sz w:val="24"/>
            <w:szCs w:val="24"/>
          </w:rPr>
          <w:delText>6</w:delText>
        </w:r>
      </w:del>
      <w:r w:rsidR="0096714F">
        <w:rPr>
          <w:sz w:val="24"/>
          <w:szCs w:val="24"/>
        </w:rPr>
        <w:t xml:space="preserve"> months of the </w:t>
      </w:r>
      <w:r w:rsidR="0096714F" w:rsidRPr="00752D4A">
        <w:rPr>
          <w:sz w:val="24"/>
          <w:szCs w:val="24"/>
        </w:rPr>
        <w:t>crisis</w:t>
      </w:r>
      <w:r w:rsidR="0096714F">
        <w:rPr>
          <w:sz w:val="24"/>
          <w:szCs w:val="24"/>
        </w:rPr>
        <w:t>, h</w:t>
      </w:r>
      <w:r w:rsidR="00E8146A" w:rsidRPr="00752D4A">
        <w:rPr>
          <w:sz w:val="24"/>
          <w:szCs w:val="24"/>
        </w:rPr>
        <w:t xml:space="preserve">iring </w:t>
      </w:r>
      <w:r w:rsidR="00A83EB4" w:rsidRPr="00752D4A">
        <w:rPr>
          <w:sz w:val="24"/>
          <w:szCs w:val="24"/>
        </w:rPr>
        <w:t xml:space="preserve">stalled </w:t>
      </w:r>
      <w:r w:rsidR="008A14E7">
        <w:rPr>
          <w:sz w:val="24"/>
          <w:szCs w:val="24"/>
        </w:rPr>
        <w:t>significantly and remained below average</w:t>
      </w:r>
      <w:r w:rsidR="00C505FE">
        <w:rPr>
          <w:sz w:val="24"/>
          <w:szCs w:val="24"/>
        </w:rPr>
        <w:t xml:space="preserve"> thereafter</w:t>
      </w:r>
      <w:r w:rsidR="00E8146A" w:rsidRPr="00752D4A">
        <w:rPr>
          <w:sz w:val="24"/>
          <w:szCs w:val="24"/>
        </w:rPr>
        <w:t>.</w:t>
      </w:r>
      <w:r w:rsidR="00B7313C">
        <w:rPr>
          <w:sz w:val="24"/>
          <w:szCs w:val="24"/>
        </w:rPr>
        <w:t xml:space="preserve"> </w:t>
      </w:r>
      <w:r w:rsidR="00300CF3">
        <w:rPr>
          <w:sz w:val="24"/>
          <w:szCs w:val="24"/>
        </w:rPr>
        <w:t>So</w:t>
      </w:r>
      <w:ins w:id="395" w:author="Charlie Meyrick" w:date="2021-03-30T11:36:00Z">
        <w:r w:rsidR="00893F13">
          <w:rPr>
            <w:sz w:val="24"/>
            <w:szCs w:val="24"/>
          </w:rPr>
          <w:t>,</w:t>
        </w:r>
      </w:ins>
      <w:r w:rsidR="00300CF3">
        <w:rPr>
          <w:sz w:val="24"/>
          <w:szCs w:val="24"/>
        </w:rPr>
        <w:t xml:space="preserve"> the pandemic has compromised this </w:t>
      </w:r>
      <w:r w:rsidR="002239A2">
        <w:rPr>
          <w:sz w:val="24"/>
          <w:szCs w:val="24"/>
        </w:rPr>
        <w:t xml:space="preserve">typical feature of </w:t>
      </w:r>
      <w:r w:rsidR="00300CF3">
        <w:rPr>
          <w:sz w:val="24"/>
          <w:szCs w:val="24"/>
        </w:rPr>
        <w:t xml:space="preserve">labour market </w:t>
      </w:r>
      <w:r w:rsidR="002239A2">
        <w:rPr>
          <w:sz w:val="24"/>
          <w:szCs w:val="24"/>
        </w:rPr>
        <w:t>change</w:t>
      </w:r>
      <w:r w:rsidR="00300CF3">
        <w:rPr>
          <w:sz w:val="24"/>
          <w:szCs w:val="24"/>
        </w:rPr>
        <w:t xml:space="preserve"> severely.</w:t>
      </w:r>
    </w:p>
    <w:p w14:paraId="3D053C4C" w14:textId="0CE6F645" w:rsidR="00893F13" w:rsidRDefault="00893F13" w:rsidP="0072541F">
      <w:pPr>
        <w:spacing w:after="0" w:line="276" w:lineRule="auto"/>
        <w:jc w:val="both"/>
        <w:rPr>
          <w:ins w:id="396" w:author="Charlie Meyrick" w:date="2021-03-30T11:35:00Z"/>
          <w:sz w:val="24"/>
          <w:szCs w:val="24"/>
        </w:rPr>
        <w:pPrChange w:id="397" w:author="Charlie Meyrick" w:date="2021-03-30T12:24:00Z">
          <w:pPr>
            <w:spacing w:after="0" w:line="360" w:lineRule="auto"/>
            <w:jc w:val="both"/>
          </w:pPr>
        </w:pPrChange>
      </w:pPr>
    </w:p>
    <w:p w14:paraId="1382738F" w14:textId="0E97FB29" w:rsidR="00893F13" w:rsidRDefault="00893F13" w:rsidP="0072541F">
      <w:pPr>
        <w:spacing w:after="0" w:line="276" w:lineRule="auto"/>
        <w:jc w:val="both"/>
        <w:rPr>
          <w:ins w:id="398" w:author="Charlie Meyrick" w:date="2021-03-30T11:35:00Z"/>
          <w:sz w:val="24"/>
          <w:szCs w:val="24"/>
        </w:rPr>
        <w:pPrChange w:id="399" w:author="Charlie Meyrick" w:date="2021-03-30T12:24:00Z">
          <w:pPr>
            <w:spacing w:after="0" w:line="360" w:lineRule="auto"/>
            <w:jc w:val="both"/>
          </w:pPr>
        </w:pPrChange>
      </w:pPr>
    </w:p>
    <w:p w14:paraId="778B0EEF" w14:textId="2CC8EC20" w:rsidR="00893F13" w:rsidRDefault="00893F13" w:rsidP="0072541F">
      <w:pPr>
        <w:spacing w:after="0" w:line="276" w:lineRule="auto"/>
        <w:jc w:val="both"/>
        <w:rPr>
          <w:ins w:id="400" w:author="Charlie Meyrick" w:date="2021-03-30T11:35:00Z"/>
          <w:sz w:val="24"/>
          <w:szCs w:val="24"/>
        </w:rPr>
        <w:pPrChange w:id="401" w:author="Charlie Meyrick" w:date="2021-03-30T12:24:00Z">
          <w:pPr>
            <w:spacing w:after="0" w:line="360" w:lineRule="auto"/>
            <w:jc w:val="both"/>
          </w:pPr>
        </w:pPrChange>
      </w:pPr>
    </w:p>
    <w:p w14:paraId="3317407F" w14:textId="1E121CCF" w:rsidR="00893F13" w:rsidRDefault="00893F13" w:rsidP="0072541F">
      <w:pPr>
        <w:spacing w:after="0" w:line="276" w:lineRule="auto"/>
        <w:jc w:val="both"/>
        <w:rPr>
          <w:ins w:id="402" w:author="Charlie Meyrick" w:date="2021-03-30T11:35:00Z"/>
          <w:sz w:val="24"/>
          <w:szCs w:val="24"/>
        </w:rPr>
        <w:pPrChange w:id="403" w:author="Charlie Meyrick" w:date="2021-03-30T12:24:00Z">
          <w:pPr>
            <w:spacing w:after="0" w:line="360" w:lineRule="auto"/>
            <w:jc w:val="both"/>
          </w:pPr>
        </w:pPrChange>
      </w:pPr>
    </w:p>
    <w:p w14:paraId="37E7EE6B" w14:textId="57B241B5" w:rsidR="00893F13" w:rsidRDefault="00893F13" w:rsidP="0072541F">
      <w:pPr>
        <w:spacing w:after="0" w:line="276" w:lineRule="auto"/>
        <w:jc w:val="both"/>
        <w:rPr>
          <w:ins w:id="404" w:author="Charlie Meyrick" w:date="2021-03-30T11:35:00Z"/>
          <w:sz w:val="24"/>
          <w:szCs w:val="24"/>
        </w:rPr>
        <w:pPrChange w:id="405" w:author="Charlie Meyrick" w:date="2021-03-30T12:24:00Z">
          <w:pPr>
            <w:spacing w:after="0" w:line="360" w:lineRule="auto"/>
            <w:jc w:val="both"/>
          </w:pPr>
        </w:pPrChange>
      </w:pPr>
    </w:p>
    <w:p w14:paraId="1F66EDAF" w14:textId="1613147F" w:rsidR="00893F13" w:rsidRPr="00893F13" w:rsidDel="00893F13" w:rsidRDefault="00893F13" w:rsidP="0072541F">
      <w:pPr>
        <w:spacing w:after="0" w:line="276" w:lineRule="auto"/>
        <w:jc w:val="both"/>
        <w:rPr>
          <w:del w:id="406" w:author="Charlie Meyrick" w:date="2021-03-30T11:37:00Z"/>
          <w:b/>
          <w:bCs/>
          <w:sz w:val="24"/>
          <w:szCs w:val="24"/>
          <w:rPrChange w:id="407" w:author="Charlie Meyrick" w:date="2021-03-30T11:41:00Z">
            <w:rPr>
              <w:del w:id="408" w:author="Charlie Meyrick" w:date="2021-03-30T11:37:00Z"/>
              <w:sz w:val="24"/>
              <w:szCs w:val="24"/>
            </w:rPr>
          </w:rPrChange>
        </w:rPr>
        <w:pPrChange w:id="409" w:author="Charlie Meyrick" w:date="2021-03-30T12:24:00Z">
          <w:pPr>
            <w:spacing w:after="0" w:line="360" w:lineRule="auto"/>
            <w:jc w:val="both"/>
          </w:pPr>
        </w:pPrChange>
      </w:pPr>
      <w:ins w:id="410" w:author="Charlie Meyrick" w:date="2021-03-30T11:41:00Z">
        <w:r>
          <w:rPr>
            <w:b/>
            <w:bCs/>
            <w:sz w:val="24"/>
            <w:szCs w:val="24"/>
          </w:rPr>
          <w:t>Figure 7: Hires</w:t>
        </w:r>
      </w:ins>
    </w:p>
    <w:p w14:paraId="4D561583" w14:textId="4880DBF1" w:rsidR="00E8146A" w:rsidRPr="00752D4A" w:rsidRDefault="00E8146A" w:rsidP="0072541F">
      <w:pPr>
        <w:spacing w:after="0" w:line="276" w:lineRule="auto"/>
        <w:rPr>
          <w:b/>
          <w:sz w:val="24"/>
          <w:szCs w:val="24"/>
        </w:rPr>
        <w:pPrChange w:id="411" w:author="Charlie Meyrick" w:date="2021-03-30T12:24:00Z">
          <w:pPr>
            <w:spacing w:after="0" w:line="360" w:lineRule="auto"/>
          </w:pPr>
        </w:pPrChange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6129E8" w14:paraId="1C025210" w14:textId="77777777" w:rsidTr="00C505FE">
        <w:tc>
          <w:tcPr>
            <w:tcW w:w="4508" w:type="dxa"/>
          </w:tcPr>
          <w:p w14:paraId="224A5851" w14:textId="16429BBC" w:rsidR="006129E8" w:rsidRDefault="006129E8" w:rsidP="0072541F">
            <w:pPr>
              <w:spacing w:line="276" w:lineRule="auto"/>
              <w:jc w:val="both"/>
              <w:rPr>
                <w:sz w:val="24"/>
                <w:szCs w:val="24"/>
              </w:rPr>
              <w:pPrChange w:id="412" w:author="Charlie Meyrick" w:date="2021-03-30T12:24:00Z">
                <w:pPr>
                  <w:spacing w:line="360" w:lineRule="auto"/>
                  <w:jc w:val="both"/>
                </w:pPr>
              </w:pPrChange>
            </w:pPr>
            <w:r>
              <w:rPr>
                <w:sz w:val="24"/>
                <w:szCs w:val="24"/>
              </w:rPr>
              <w:t>Total Hires</w:t>
            </w:r>
          </w:p>
        </w:tc>
        <w:tc>
          <w:tcPr>
            <w:tcW w:w="4508" w:type="dxa"/>
          </w:tcPr>
          <w:p w14:paraId="192ADA38" w14:textId="26A4572D" w:rsidR="006129E8" w:rsidRDefault="006129E8" w:rsidP="0072541F">
            <w:pPr>
              <w:spacing w:line="276" w:lineRule="auto"/>
              <w:jc w:val="both"/>
              <w:rPr>
                <w:sz w:val="24"/>
                <w:szCs w:val="24"/>
              </w:rPr>
              <w:pPrChange w:id="413" w:author="Charlie Meyrick" w:date="2021-03-30T12:24:00Z">
                <w:pPr>
                  <w:spacing w:line="360" w:lineRule="auto"/>
                  <w:jc w:val="both"/>
                </w:pPr>
              </w:pPrChange>
            </w:pPr>
            <w:r>
              <w:rPr>
                <w:sz w:val="24"/>
                <w:szCs w:val="24"/>
              </w:rPr>
              <w:t>Youth (16-24) Hires</w:t>
            </w:r>
          </w:p>
        </w:tc>
      </w:tr>
      <w:tr w:rsidR="006129E8" w14:paraId="46C53302" w14:textId="77777777" w:rsidTr="00C505FE">
        <w:tc>
          <w:tcPr>
            <w:tcW w:w="4508" w:type="dxa"/>
          </w:tcPr>
          <w:p w14:paraId="201300BD" w14:textId="26030BAA" w:rsidR="006129E8" w:rsidRDefault="0096714F" w:rsidP="0072541F">
            <w:pPr>
              <w:spacing w:line="276" w:lineRule="auto"/>
              <w:jc w:val="both"/>
              <w:rPr>
                <w:sz w:val="24"/>
                <w:szCs w:val="24"/>
              </w:rPr>
              <w:pPrChange w:id="414" w:author="Charlie Meyrick" w:date="2021-03-30T12:24:00Z">
                <w:pPr>
                  <w:spacing w:line="360" w:lineRule="auto"/>
                  <w:jc w:val="both"/>
                </w:pPr>
              </w:pPrChange>
            </w:pPr>
            <w:r w:rsidRPr="0096714F">
              <w:rPr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53DA1E7F" wp14:editId="0619C764">
                  <wp:extent cx="2724150" cy="1981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4100CBC" w14:textId="45EFEBBE" w:rsidR="006129E8" w:rsidRDefault="0096714F" w:rsidP="0072541F">
            <w:pPr>
              <w:spacing w:line="276" w:lineRule="auto"/>
              <w:jc w:val="both"/>
              <w:rPr>
                <w:sz w:val="24"/>
                <w:szCs w:val="24"/>
              </w:rPr>
              <w:pPrChange w:id="415" w:author="Charlie Meyrick" w:date="2021-03-30T12:24:00Z">
                <w:pPr>
                  <w:spacing w:line="360" w:lineRule="auto"/>
                  <w:jc w:val="both"/>
                </w:pPr>
              </w:pPrChange>
            </w:pPr>
            <w:r w:rsidRPr="0096714F"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6351B8A" wp14:editId="5FB88C6C">
                  <wp:extent cx="2724150" cy="1981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1ED2B" w14:textId="77777777" w:rsidR="006D779A" w:rsidRPr="00D50ED3" w:rsidRDefault="006D779A" w:rsidP="0072541F">
      <w:pPr>
        <w:spacing w:after="0" w:line="276" w:lineRule="auto"/>
        <w:rPr>
          <w:ins w:id="416" w:author="Charlie Meyrick" w:date="2021-03-30T12:18:00Z"/>
          <w:bCs/>
          <w:i/>
          <w:iCs/>
          <w:sz w:val="24"/>
          <w:szCs w:val="24"/>
        </w:rPr>
        <w:pPrChange w:id="417" w:author="Charlie Meyrick" w:date="2021-03-30T12:24:00Z">
          <w:pPr>
            <w:spacing w:after="0" w:line="360" w:lineRule="auto"/>
          </w:pPr>
        </w:pPrChange>
      </w:pPr>
      <w:ins w:id="418" w:author="Charlie Meyrick" w:date="2021-03-30T12:18:00Z">
        <w:r>
          <w:rPr>
            <w:bCs/>
            <w:i/>
            <w:iCs/>
            <w:sz w:val="24"/>
            <w:szCs w:val="24"/>
          </w:rPr>
          <w:t>Source: ONS</w:t>
        </w:r>
      </w:ins>
    </w:p>
    <w:p w14:paraId="7A841562" w14:textId="65E11A71" w:rsidR="00E8146A" w:rsidRDefault="00E8146A" w:rsidP="0072541F">
      <w:pPr>
        <w:spacing w:after="0" w:line="276" w:lineRule="auto"/>
        <w:jc w:val="both"/>
        <w:rPr>
          <w:sz w:val="24"/>
          <w:szCs w:val="24"/>
        </w:rPr>
        <w:pPrChange w:id="419" w:author="Charlie Meyrick" w:date="2021-03-30T12:24:00Z">
          <w:pPr>
            <w:spacing w:after="0" w:line="360" w:lineRule="auto"/>
            <w:jc w:val="both"/>
          </w:pPr>
        </w:pPrChange>
      </w:pPr>
    </w:p>
    <w:p w14:paraId="383545CA" w14:textId="577F48C7" w:rsidR="00677411" w:rsidRPr="00752D4A" w:rsidRDefault="002B7652" w:rsidP="0072541F">
      <w:pPr>
        <w:spacing w:after="0" w:line="276" w:lineRule="auto"/>
        <w:jc w:val="both"/>
        <w:rPr>
          <w:b/>
          <w:sz w:val="24"/>
          <w:szCs w:val="24"/>
        </w:rPr>
        <w:pPrChange w:id="420" w:author="Charlie Meyrick" w:date="2021-03-30T12:24:00Z">
          <w:pPr>
            <w:spacing w:after="0" w:line="360" w:lineRule="auto"/>
            <w:jc w:val="both"/>
          </w:pPr>
        </w:pPrChange>
      </w:pPr>
      <w:r>
        <w:rPr>
          <w:b/>
          <w:sz w:val="24"/>
          <w:szCs w:val="24"/>
        </w:rPr>
        <w:t>T</w:t>
      </w:r>
      <w:r w:rsidR="001C4F6E">
        <w:rPr>
          <w:b/>
          <w:sz w:val="24"/>
          <w:szCs w:val="24"/>
        </w:rPr>
        <w:t>here have been</w:t>
      </w:r>
      <w:r w:rsidR="002946BD">
        <w:rPr>
          <w:b/>
          <w:sz w:val="24"/>
          <w:szCs w:val="24"/>
        </w:rPr>
        <w:t xml:space="preserve"> </w:t>
      </w:r>
      <w:r w:rsidR="001C4F6E">
        <w:rPr>
          <w:b/>
          <w:sz w:val="24"/>
          <w:szCs w:val="24"/>
        </w:rPr>
        <w:t>layoffs</w:t>
      </w:r>
    </w:p>
    <w:p w14:paraId="429EE777" w14:textId="77777777" w:rsidR="00893F13" w:rsidRDefault="00893F13" w:rsidP="0072541F">
      <w:pPr>
        <w:spacing w:after="0" w:line="276" w:lineRule="auto"/>
        <w:jc w:val="both"/>
        <w:rPr>
          <w:ins w:id="421" w:author="Charlie Meyrick" w:date="2021-03-30T11:37:00Z"/>
          <w:sz w:val="24"/>
          <w:szCs w:val="24"/>
        </w:rPr>
        <w:pPrChange w:id="422" w:author="Charlie Meyrick" w:date="2021-03-30T12:24:00Z">
          <w:pPr>
            <w:spacing w:after="0" w:line="360" w:lineRule="auto"/>
            <w:jc w:val="both"/>
          </w:pPr>
        </w:pPrChange>
      </w:pPr>
    </w:p>
    <w:p w14:paraId="657895BD" w14:textId="77777777" w:rsidR="00893F13" w:rsidRDefault="00B11632" w:rsidP="0072541F">
      <w:pPr>
        <w:spacing w:after="0" w:line="276" w:lineRule="auto"/>
        <w:jc w:val="both"/>
        <w:rPr>
          <w:ins w:id="423" w:author="Charlie Meyrick" w:date="2021-03-30T11:39:00Z"/>
          <w:sz w:val="24"/>
          <w:szCs w:val="24"/>
        </w:rPr>
        <w:pPrChange w:id="424" w:author="Charlie Meyrick" w:date="2021-03-30T12:24:00Z">
          <w:pPr>
            <w:spacing w:after="0" w:line="360" w:lineRule="auto"/>
            <w:jc w:val="both"/>
          </w:pPr>
        </w:pPrChange>
      </w:pPr>
      <w:r w:rsidRPr="00752D4A">
        <w:rPr>
          <w:sz w:val="24"/>
          <w:szCs w:val="24"/>
        </w:rPr>
        <w:t>With hiring stalled</w:t>
      </w:r>
      <w:r w:rsidR="007A2F68">
        <w:rPr>
          <w:sz w:val="24"/>
          <w:szCs w:val="24"/>
        </w:rPr>
        <w:t>,</w:t>
      </w:r>
      <w:r w:rsidRPr="00752D4A">
        <w:rPr>
          <w:sz w:val="24"/>
          <w:szCs w:val="24"/>
        </w:rPr>
        <w:t xml:space="preserve"> </w:t>
      </w:r>
      <w:r w:rsidR="001E36F4" w:rsidRPr="00752D4A">
        <w:rPr>
          <w:sz w:val="24"/>
          <w:szCs w:val="24"/>
        </w:rPr>
        <w:t xml:space="preserve">employers </w:t>
      </w:r>
      <w:r w:rsidR="00034EA2">
        <w:rPr>
          <w:sz w:val="24"/>
          <w:szCs w:val="24"/>
        </w:rPr>
        <w:t xml:space="preserve">might </w:t>
      </w:r>
      <w:r w:rsidR="001E36F4" w:rsidRPr="00752D4A">
        <w:rPr>
          <w:sz w:val="24"/>
          <w:szCs w:val="24"/>
        </w:rPr>
        <w:t xml:space="preserve">have adjusted their workforce costs </w:t>
      </w:r>
      <w:r w:rsidR="00034EA2">
        <w:rPr>
          <w:sz w:val="24"/>
          <w:szCs w:val="24"/>
        </w:rPr>
        <w:t xml:space="preserve">enough </w:t>
      </w:r>
      <w:r w:rsidR="001E36F4" w:rsidRPr="00752D4A">
        <w:rPr>
          <w:sz w:val="24"/>
          <w:szCs w:val="24"/>
        </w:rPr>
        <w:t xml:space="preserve">without </w:t>
      </w:r>
      <w:r w:rsidR="009931E8">
        <w:rPr>
          <w:sz w:val="24"/>
          <w:szCs w:val="24"/>
        </w:rPr>
        <w:t>the need for further changes</w:t>
      </w:r>
      <w:r w:rsidR="001E36F4" w:rsidRPr="00752D4A">
        <w:rPr>
          <w:sz w:val="24"/>
          <w:szCs w:val="24"/>
        </w:rPr>
        <w:t xml:space="preserve">. </w:t>
      </w:r>
      <w:r w:rsidR="00AE71E2">
        <w:rPr>
          <w:sz w:val="24"/>
          <w:szCs w:val="24"/>
        </w:rPr>
        <w:t xml:space="preserve"> </w:t>
      </w:r>
      <w:r w:rsidR="00556246">
        <w:rPr>
          <w:sz w:val="24"/>
          <w:szCs w:val="24"/>
        </w:rPr>
        <w:t>T</w:t>
      </w:r>
      <w:r w:rsidR="005C685E">
        <w:rPr>
          <w:sz w:val="24"/>
          <w:szCs w:val="24"/>
        </w:rPr>
        <w:t xml:space="preserve">his may </w:t>
      </w:r>
      <w:r w:rsidR="00556246">
        <w:rPr>
          <w:sz w:val="24"/>
          <w:szCs w:val="24"/>
        </w:rPr>
        <w:t xml:space="preserve">indeed </w:t>
      </w:r>
      <w:r w:rsidR="005C685E">
        <w:rPr>
          <w:sz w:val="24"/>
          <w:szCs w:val="24"/>
        </w:rPr>
        <w:t xml:space="preserve">have been </w:t>
      </w:r>
      <w:r w:rsidR="00556246">
        <w:rPr>
          <w:sz w:val="24"/>
          <w:szCs w:val="24"/>
        </w:rPr>
        <w:t>so</w:t>
      </w:r>
      <w:r w:rsidR="005C685E">
        <w:rPr>
          <w:sz w:val="24"/>
          <w:szCs w:val="24"/>
        </w:rPr>
        <w:t xml:space="preserve"> for the first five months of the crisis </w:t>
      </w:r>
      <w:del w:id="425" w:author="Charlie Meyrick" w:date="2021-03-30T11:37:00Z">
        <w:r w:rsidR="005C685E" w:rsidDel="00893F13">
          <w:rPr>
            <w:sz w:val="24"/>
            <w:szCs w:val="24"/>
          </w:rPr>
          <w:delText>-</w:delText>
        </w:r>
      </w:del>
      <w:r w:rsidR="005C685E">
        <w:rPr>
          <w:sz w:val="24"/>
          <w:szCs w:val="24"/>
        </w:rPr>
        <w:t xml:space="preserve"> </w:t>
      </w:r>
      <w:ins w:id="426" w:author="Charlie Meyrick" w:date="2021-03-30T11:37:00Z">
        <w:r w:rsidR="00893F13">
          <w:rPr>
            <w:sz w:val="24"/>
            <w:szCs w:val="24"/>
          </w:rPr>
          <w:t>(</w:t>
        </w:r>
      </w:ins>
      <w:r w:rsidR="005C685E">
        <w:rPr>
          <w:sz w:val="24"/>
          <w:szCs w:val="24"/>
        </w:rPr>
        <w:t>until the initial furlough scheme began to unwind</w:t>
      </w:r>
      <w:ins w:id="427" w:author="Charlie Meyrick" w:date="2021-03-30T11:37:00Z">
        <w:r w:rsidR="00893F13">
          <w:rPr>
            <w:sz w:val="24"/>
            <w:szCs w:val="24"/>
          </w:rPr>
          <w:t>)</w:t>
        </w:r>
      </w:ins>
      <w:r w:rsidR="005C685E">
        <w:rPr>
          <w:sz w:val="24"/>
          <w:szCs w:val="24"/>
        </w:rPr>
        <w:t xml:space="preserve">. It is </w:t>
      </w:r>
      <w:ins w:id="428" w:author="Charlie Meyrick" w:date="2021-03-30T11:38:00Z">
        <w:r w:rsidR="00893F13">
          <w:rPr>
            <w:sz w:val="24"/>
            <w:szCs w:val="24"/>
          </w:rPr>
          <w:t>at this stage</w:t>
        </w:r>
      </w:ins>
      <w:del w:id="429" w:author="Charlie Meyrick" w:date="2021-03-30T11:38:00Z">
        <w:r w:rsidR="005C685E" w:rsidDel="00893F13">
          <w:rPr>
            <w:sz w:val="24"/>
            <w:szCs w:val="24"/>
          </w:rPr>
          <w:delText>then</w:delText>
        </w:r>
      </w:del>
      <w:r w:rsidR="005C685E">
        <w:rPr>
          <w:sz w:val="24"/>
          <w:szCs w:val="24"/>
        </w:rPr>
        <w:t xml:space="preserve"> that the </w:t>
      </w:r>
      <w:r w:rsidR="001E36F4" w:rsidRPr="00752D4A">
        <w:rPr>
          <w:sz w:val="24"/>
          <w:szCs w:val="24"/>
        </w:rPr>
        <w:t>weekly patter</w:t>
      </w:r>
      <w:r w:rsidR="001E36F4" w:rsidRPr="005C685E">
        <w:rPr>
          <w:sz w:val="24"/>
          <w:szCs w:val="24"/>
        </w:rPr>
        <w:t xml:space="preserve">n of redundancies (layoffs) in the working age population </w:t>
      </w:r>
      <w:r w:rsidR="005C685E" w:rsidRPr="005C685E">
        <w:rPr>
          <w:sz w:val="24"/>
          <w:szCs w:val="24"/>
        </w:rPr>
        <w:t>begin</w:t>
      </w:r>
      <w:r w:rsidR="000C1712">
        <w:rPr>
          <w:sz w:val="24"/>
          <w:szCs w:val="24"/>
        </w:rPr>
        <w:t>s</w:t>
      </w:r>
      <w:r w:rsidR="005C685E" w:rsidRPr="005C685E">
        <w:rPr>
          <w:sz w:val="24"/>
          <w:szCs w:val="24"/>
        </w:rPr>
        <w:t xml:space="preserve"> to rise</w:t>
      </w:r>
      <w:r w:rsidR="001E36F4" w:rsidRPr="005C685E">
        <w:rPr>
          <w:sz w:val="24"/>
          <w:szCs w:val="24"/>
        </w:rPr>
        <w:t xml:space="preserve">. </w:t>
      </w:r>
      <w:r w:rsidR="005C685E">
        <w:rPr>
          <w:sz w:val="24"/>
          <w:szCs w:val="24"/>
        </w:rPr>
        <w:t xml:space="preserve">At their peak, </w:t>
      </w:r>
      <w:r w:rsidR="00034EA2">
        <w:rPr>
          <w:sz w:val="24"/>
          <w:szCs w:val="24"/>
        </w:rPr>
        <w:t xml:space="preserve">redundancies were around </w:t>
      </w:r>
      <w:r w:rsidR="00530B53">
        <w:rPr>
          <w:sz w:val="24"/>
          <w:szCs w:val="24"/>
        </w:rPr>
        <w:t>30</w:t>
      </w:r>
      <w:r w:rsidR="00034EA2">
        <w:rPr>
          <w:sz w:val="24"/>
          <w:szCs w:val="24"/>
        </w:rPr>
        <w:t>,000 a week</w:t>
      </w:r>
      <w:r w:rsidR="00530B53">
        <w:rPr>
          <w:sz w:val="24"/>
          <w:szCs w:val="24"/>
        </w:rPr>
        <w:t xml:space="preserve"> –</w:t>
      </w:r>
      <w:del w:id="430" w:author="Charlie Meyrick" w:date="2021-03-30T11:38:00Z">
        <w:r w:rsidR="00530B53" w:rsidDel="00893F13">
          <w:rPr>
            <w:sz w:val="24"/>
            <w:szCs w:val="24"/>
          </w:rPr>
          <w:delText xml:space="preserve"> </w:delText>
        </w:r>
      </w:del>
      <w:ins w:id="431" w:author="Charlie Meyrick" w:date="2021-03-30T11:38:00Z">
        <w:r w:rsidR="00893F13">
          <w:rPr>
            <w:sz w:val="24"/>
            <w:szCs w:val="24"/>
          </w:rPr>
          <w:t xml:space="preserve"> </w:t>
        </w:r>
      </w:ins>
      <w:del w:id="432" w:author="Charlie Meyrick" w:date="2021-03-30T11:38:00Z">
        <w:r w:rsidR="00530B53" w:rsidDel="00893F13">
          <w:rPr>
            <w:sz w:val="24"/>
            <w:szCs w:val="24"/>
          </w:rPr>
          <w:delText xml:space="preserve">which is some </w:delText>
        </w:r>
      </w:del>
      <w:r w:rsidR="00530B53">
        <w:rPr>
          <w:sz w:val="24"/>
          <w:szCs w:val="24"/>
        </w:rPr>
        <w:t xml:space="preserve">0.1% of the </w:t>
      </w:r>
      <w:ins w:id="433" w:author="Charlie Meyrick" w:date="2021-03-30T11:38:00Z">
        <w:r w:rsidR="00893F13">
          <w:rPr>
            <w:sz w:val="24"/>
            <w:szCs w:val="24"/>
          </w:rPr>
          <w:t xml:space="preserve">total </w:t>
        </w:r>
      </w:ins>
      <w:r w:rsidR="00530B53">
        <w:rPr>
          <w:sz w:val="24"/>
          <w:szCs w:val="24"/>
        </w:rPr>
        <w:t xml:space="preserve">workforce. </w:t>
      </w:r>
      <w:ins w:id="434" w:author="Charlie Meyrick" w:date="2021-03-30T11:38:00Z">
        <w:r w:rsidR="00893F13">
          <w:rPr>
            <w:sz w:val="24"/>
            <w:szCs w:val="24"/>
          </w:rPr>
          <w:t>This is clearly b</w:t>
        </w:r>
      </w:ins>
      <w:del w:id="435" w:author="Charlie Meyrick" w:date="2021-03-30T11:38:00Z">
        <w:r w:rsidR="00530B53" w:rsidDel="00893F13">
          <w:rPr>
            <w:sz w:val="24"/>
            <w:szCs w:val="24"/>
          </w:rPr>
          <w:delText>B</w:delText>
        </w:r>
      </w:del>
      <w:r w:rsidR="00530B53">
        <w:rPr>
          <w:sz w:val="24"/>
          <w:szCs w:val="24"/>
        </w:rPr>
        <w:t xml:space="preserve">ad for those laid off, but still quite small as a proportion of the workforce and </w:t>
      </w:r>
      <w:ins w:id="436" w:author="Charlie Meyrick" w:date="2021-03-30T11:38:00Z">
        <w:r w:rsidR="00893F13">
          <w:rPr>
            <w:sz w:val="24"/>
            <w:szCs w:val="24"/>
          </w:rPr>
          <w:t>not as severe a</w:t>
        </w:r>
      </w:ins>
      <w:ins w:id="437" w:author="Charlie Meyrick" w:date="2021-03-30T11:39:00Z">
        <w:r w:rsidR="00893F13">
          <w:rPr>
            <w:sz w:val="24"/>
            <w:szCs w:val="24"/>
          </w:rPr>
          <w:t>s</w:t>
        </w:r>
      </w:ins>
      <w:ins w:id="438" w:author="Charlie Meyrick" w:date="2021-03-30T11:38:00Z">
        <w:r w:rsidR="00893F13">
          <w:rPr>
            <w:sz w:val="24"/>
            <w:szCs w:val="24"/>
          </w:rPr>
          <w:t xml:space="preserve"> </w:t>
        </w:r>
      </w:ins>
      <w:del w:id="439" w:author="Charlie Meyrick" w:date="2021-03-30T11:38:00Z">
        <w:r w:rsidR="005C685E" w:rsidDel="00893F13">
          <w:rPr>
            <w:sz w:val="24"/>
            <w:szCs w:val="24"/>
          </w:rPr>
          <w:delText xml:space="preserve">still not </w:delText>
        </w:r>
        <w:r w:rsidR="00530B53" w:rsidDel="00893F13">
          <w:rPr>
            <w:sz w:val="24"/>
            <w:szCs w:val="24"/>
          </w:rPr>
          <w:delText>what they were</w:delText>
        </w:r>
        <w:r w:rsidR="005C685E" w:rsidDel="00893F13">
          <w:rPr>
            <w:sz w:val="24"/>
            <w:szCs w:val="24"/>
          </w:rPr>
          <w:delText xml:space="preserve"> compared to </w:delText>
        </w:r>
      </w:del>
      <w:r w:rsidR="005C685E">
        <w:rPr>
          <w:sz w:val="24"/>
          <w:szCs w:val="24"/>
        </w:rPr>
        <w:t xml:space="preserve">the 2008 downturn, let alone the 1980s crash. </w:t>
      </w:r>
    </w:p>
    <w:p w14:paraId="752AD810" w14:textId="77777777" w:rsidR="00893F13" w:rsidRDefault="00893F13" w:rsidP="0072541F">
      <w:pPr>
        <w:spacing w:after="0" w:line="276" w:lineRule="auto"/>
        <w:jc w:val="both"/>
        <w:rPr>
          <w:ins w:id="440" w:author="Charlie Meyrick" w:date="2021-03-30T11:39:00Z"/>
          <w:sz w:val="24"/>
          <w:szCs w:val="24"/>
        </w:rPr>
        <w:pPrChange w:id="441" w:author="Charlie Meyrick" w:date="2021-03-30T12:24:00Z">
          <w:pPr>
            <w:spacing w:after="0" w:line="360" w:lineRule="auto"/>
            <w:jc w:val="both"/>
          </w:pPr>
        </w:pPrChange>
      </w:pPr>
    </w:p>
    <w:p w14:paraId="123652F8" w14:textId="2731DB58" w:rsidR="005C685E" w:rsidRDefault="005C685E" w:rsidP="0072541F">
      <w:pPr>
        <w:spacing w:after="0" w:line="276" w:lineRule="auto"/>
        <w:jc w:val="both"/>
        <w:rPr>
          <w:ins w:id="442" w:author="Charlie Meyrick" w:date="2021-03-30T11:37:00Z"/>
          <w:sz w:val="24"/>
          <w:szCs w:val="24"/>
        </w:rPr>
        <w:pPrChange w:id="443" w:author="Charlie Meyrick" w:date="2021-03-30T12:24:00Z">
          <w:pPr>
            <w:spacing w:after="0" w:line="360" w:lineRule="auto"/>
            <w:jc w:val="both"/>
          </w:pPr>
        </w:pPrChange>
      </w:pPr>
      <w:r>
        <w:rPr>
          <w:sz w:val="24"/>
          <w:szCs w:val="24"/>
        </w:rPr>
        <w:t>Not all of these layoffs will end up in unemployment</w:t>
      </w:r>
      <w:ins w:id="444" w:author="Charlie Meyrick" w:date="2021-03-30T11:39:00Z">
        <w:r w:rsidR="00893F13">
          <w:rPr>
            <w:sz w:val="24"/>
            <w:szCs w:val="24"/>
          </w:rPr>
          <w:t>.</w:t>
        </w:r>
      </w:ins>
      <w:r>
        <w:rPr>
          <w:sz w:val="24"/>
          <w:szCs w:val="24"/>
        </w:rPr>
        <w:t xml:space="preserve"> </w:t>
      </w:r>
      <w:del w:id="445" w:author="Charlie Meyrick" w:date="2021-03-30T11:39:00Z">
        <w:r w:rsidDel="00893F13">
          <w:rPr>
            <w:sz w:val="24"/>
            <w:szCs w:val="24"/>
          </w:rPr>
          <w:delText xml:space="preserve">– because </w:delText>
        </w:r>
      </w:del>
      <w:ins w:id="446" w:author="Charlie Meyrick" w:date="2021-03-30T11:39:00Z">
        <w:r w:rsidR="00893F13">
          <w:rPr>
            <w:sz w:val="24"/>
            <w:szCs w:val="24"/>
          </w:rPr>
          <w:t>N</w:t>
        </w:r>
      </w:ins>
      <w:del w:id="447" w:author="Charlie Meyrick" w:date="2021-03-30T11:39:00Z">
        <w:r w:rsidDel="00893F13">
          <w:rPr>
            <w:sz w:val="24"/>
            <w:szCs w:val="24"/>
          </w:rPr>
          <w:delText>n</w:delText>
        </w:r>
      </w:del>
      <w:r>
        <w:rPr>
          <w:sz w:val="24"/>
          <w:szCs w:val="24"/>
        </w:rPr>
        <w:t>otice periods effectively give people time to find alternative employment.</w:t>
      </w:r>
      <w:r w:rsidR="0036438E">
        <w:rPr>
          <w:sz w:val="24"/>
          <w:szCs w:val="24"/>
        </w:rPr>
        <w:t xml:space="preserve"> But w</w:t>
      </w:r>
      <w:r>
        <w:rPr>
          <w:sz w:val="24"/>
          <w:szCs w:val="24"/>
        </w:rPr>
        <w:t xml:space="preserve">ith hiring </w:t>
      </w:r>
      <w:r w:rsidR="00DC5947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significantly down, </w:t>
      </w:r>
      <w:r w:rsidR="00DC5947">
        <w:rPr>
          <w:sz w:val="24"/>
          <w:szCs w:val="24"/>
        </w:rPr>
        <w:t xml:space="preserve">we </w:t>
      </w:r>
      <w:r w:rsidR="00086A29">
        <w:rPr>
          <w:sz w:val="24"/>
          <w:szCs w:val="24"/>
        </w:rPr>
        <w:t>might</w:t>
      </w:r>
      <w:r w:rsidR="00DC5947">
        <w:rPr>
          <w:sz w:val="24"/>
          <w:szCs w:val="24"/>
        </w:rPr>
        <w:t xml:space="preserve"> expect </w:t>
      </w:r>
      <w:r>
        <w:rPr>
          <w:sz w:val="24"/>
          <w:szCs w:val="24"/>
        </w:rPr>
        <w:t xml:space="preserve">unemployment </w:t>
      </w:r>
      <w:r w:rsidR="00395B1E">
        <w:rPr>
          <w:sz w:val="24"/>
          <w:szCs w:val="24"/>
        </w:rPr>
        <w:t>to have risen as a result</w:t>
      </w:r>
      <w:ins w:id="448" w:author="Charlie Meyrick" w:date="2021-03-30T11:39:00Z">
        <w:r w:rsidR="00893F13">
          <w:rPr>
            <w:sz w:val="24"/>
            <w:szCs w:val="24"/>
          </w:rPr>
          <w:t xml:space="preserve">. </w:t>
        </w:r>
      </w:ins>
      <w:del w:id="449" w:author="Charlie Meyrick" w:date="2021-03-30T11:39:00Z">
        <w:r w:rsidR="00DC5947" w:rsidDel="00893F13">
          <w:rPr>
            <w:sz w:val="24"/>
            <w:szCs w:val="24"/>
          </w:rPr>
          <w:delText xml:space="preserve"> – and </w:delText>
        </w:r>
      </w:del>
      <w:ins w:id="450" w:author="Charlie Meyrick" w:date="2021-03-30T11:39:00Z">
        <w:r w:rsidR="00893F13">
          <w:rPr>
            <w:sz w:val="24"/>
            <w:szCs w:val="24"/>
          </w:rPr>
          <w:t>Y</w:t>
        </w:r>
      </w:ins>
      <w:del w:id="451" w:author="Charlie Meyrick" w:date="2021-03-30T11:39:00Z">
        <w:r w:rsidR="002E1C65" w:rsidDel="00893F13">
          <w:rPr>
            <w:sz w:val="24"/>
            <w:szCs w:val="24"/>
          </w:rPr>
          <w:delText>y</w:delText>
        </w:r>
      </w:del>
      <w:r w:rsidR="002E1C65">
        <w:rPr>
          <w:sz w:val="24"/>
          <w:szCs w:val="24"/>
        </w:rPr>
        <w:t>et the rise in redundancies</w:t>
      </w:r>
      <w:r w:rsidR="00DC5947">
        <w:rPr>
          <w:sz w:val="24"/>
          <w:szCs w:val="24"/>
        </w:rPr>
        <w:t xml:space="preserve"> does not seem to have</w:t>
      </w:r>
      <w:r w:rsidR="002E1C65">
        <w:rPr>
          <w:sz w:val="24"/>
          <w:szCs w:val="24"/>
        </w:rPr>
        <w:t xml:space="preserve"> filtered into significant rises in unemployment</w:t>
      </w:r>
      <w:r w:rsidR="00DC59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CFA9D86" w14:textId="157A1472" w:rsidR="00893F13" w:rsidRDefault="00893F13" w:rsidP="0072541F">
      <w:pPr>
        <w:spacing w:after="0" w:line="276" w:lineRule="auto"/>
        <w:jc w:val="both"/>
        <w:rPr>
          <w:ins w:id="452" w:author="Charlie Meyrick" w:date="2021-03-30T11:37:00Z"/>
          <w:sz w:val="24"/>
          <w:szCs w:val="24"/>
        </w:rPr>
        <w:pPrChange w:id="453" w:author="Charlie Meyrick" w:date="2021-03-30T12:24:00Z">
          <w:pPr>
            <w:spacing w:after="0" w:line="360" w:lineRule="auto"/>
            <w:jc w:val="both"/>
          </w:pPr>
        </w:pPrChange>
      </w:pPr>
    </w:p>
    <w:p w14:paraId="076F0912" w14:textId="07AFCA63" w:rsidR="00893F13" w:rsidRDefault="00893F13" w:rsidP="0072541F">
      <w:pPr>
        <w:spacing w:after="0" w:line="276" w:lineRule="auto"/>
        <w:jc w:val="both"/>
        <w:rPr>
          <w:ins w:id="454" w:author="Charlie Meyrick" w:date="2021-03-30T11:39:00Z"/>
          <w:sz w:val="24"/>
          <w:szCs w:val="24"/>
        </w:rPr>
        <w:pPrChange w:id="455" w:author="Charlie Meyrick" w:date="2021-03-30T12:24:00Z">
          <w:pPr>
            <w:spacing w:after="0" w:line="360" w:lineRule="auto"/>
            <w:jc w:val="both"/>
          </w:pPr>
        </w:pPrChange>
      </w:pPr>
    </w:p>
    <w:p w14:paraId="7DF3F314" w14:textId="12C15289" w:rsidR="00893F13" w:rsidRDefault="00893F13" w:rsidP="0072541F">
      <w:pPr>
        <w:spacing w:after="0" w:line="276" w:lineRule="auto"/>
        <w:jc w:val="both"/>
        <w:rPr>
          <w:ins w:id="456" w:author="Charlie Meyrick" w:date="2021-03-30T11:39:00Z"/>
          <w:sz w:val="24"/>
          <w:szCs w:val="24"/>
        </w:rPr>
        <w:pPrChange w:id="457" w:author="Charlie Meyrick" w:date="2021-03-30T12:24:00Z">
          <w:pPr>
            <w:spacing w:after="0" w:line="360" w:lineRule="auto"/>
            <w:jc w:val="both"/>
          </w:pPr>
        </w:pPrChange>
      </w:pPr>
    </w:p>
    <w:p w14:paraId="1D880672" w14:textId="066C117E" w:rsidR="00893F13" w:rsidRDefault="00893F13" w:rsidP="0072541F">
      <w:pPr>
        <w:spacing w:after="0" w:line="276" w:lineRule="auto"/>
        <w:jc w:val="both"/>
        <w:rPr>
          <w:ins w:id="458" w:author="Charlie Meyrick" w:date="2021-03-30T11:39:00Z"/>
          <w:sz w:val="24"/>
          <w:szCs w:val="24"/>
        </w:rPr>
        <w:pPrChange w:id="459" w:author="Charlie Meyrick" w:date="2021-03-30T12:24:00Z">
          <w:pPr>
            <w:spacing w:after="0" w:line="360" w:lineRule="auto"/>
            <w:jc w:val="both"/>
          </w:pPr>
        </w:pPrChange>
      </w:pPr>
    </w:p>
    <w:p w14:paraId="7AE7CC96" w14:textId="29A09114" w:rsidR="00893F13" w:rsidRDefault="00893F13" w:rsidP="0072541F">
      <w:pPr>
        <w:spacing w:after="0" w:line="276" w:lineRule="auto"/>
        <w:jc w:val="both"/>
        <w:rPr>
          <w:ins w:id="460" w:author="Charlie Meyrick" w:date="2021-03-30T11:39:00Z"/>
          <w:sz w:val="24"/>
          <w:szCs w:val="24"/>
        </w:rPr>
        <w:pPrChange w:id="461" w:author="Charlie Meyrick" w:date="2021-03-30T12:24:00Z">
          <w:pPr>
            <w:spacing w:after="0" w:line="360" w:lineRule="auto"/>
            <w:jc w:val="both"/>
          </w:pPr>
        </w:pPrChange>
      </w:pPr>
    </w:p>
    <w:p w14:paraId="0FEA660A" w14:textId="77777777" w:rsidR="00893F13" w:rsidRDefault="00893F13" w:rsidP="0072541F">
      <w:pPr>
        <w:spacing w:after="0" w:line="276" w:lineRule="auto"/>
        <w:jc w:val="both"/>
        <w:rPr>
          <w:sz w:val="24"/>
          <w:szCs w:val="24"/>
        </w:rPr>
        <w:pPrChange w:id="462" w:author="Charlie Meyrick" w:date="2021-03-30T12:24:00Z">
          <w:pPr>
            <w:spacing w:after="0" w:line="360" w:lineRule="auto"/>
            <w:jc w:val="both"/>
          </w:pPr>
        </w:pPrChange>
      </w:pPr>
    </w:p>
    <w:p w14:paraId="5E878EEA" w14:textId="75061317" w:rsidR="000C1712" w:rsidRDefault="000C1712" w:rsidP="0072541F">
      <w:pPr>
        <w:spacing w:after="0" w:line="276" w:lineRule="auto"/>
        <w:rPr>
          <w:ins w:id="463" w:author="Charlie Meyrick" w:date="2021-03-30T11:42:00Z"/>
          <w:b/>
          <w:sz w:val="24"/>
          <w:szCs w:val="24"/>
        </w:rPr>
        <w:pPrChange w:id="464" w:author="Charlie Meyrick" w:date="2021-03-30T12:24:00Z">
          <w:pPr>
            <w:spacing w:after="0" w:line="360" w:lineRule="auto"/>
          </w:pPr>
        </w:pPrChange>
      </w:pPr>
    </w:p>
    <w:p w14:paraId="05175A16" w14:textId="734605A0" w:rsidR="00893F13" w:rsidRPr="00893F13" w:rsidRDefault="00893F13" w:rsidP="0072541F">
      <w:pPr>
        <w:spacing w:after="0" w:line="276" w:lineRule="auto"/>
        <w:rPr>
          <w:b/>
          <w:sz w:val="24"/>
          <w:szCs w:val="24"/>
        </w:rPr>
        <w:pPrChange w:id="465" w:author="Charlie Meyrick" w:date="2021-03-30T12:24:00Z">
          <w:pPr>
            <w:spacing w:after="0" w:line="360" w:lineRule="auto"/>
          </w:pPr>
        </w:pPrChange>
      </w:pPr>
      <w:ins w:id="466" w:author="Charlie Meyrick" w:date="2021-03-30T11:42:00Z">
        <w:r w:rsidRPr="00893F13">
          <w:rPr>
            <w:b/>
            <w:sz w:val="24"/>
            <w:szCs w:val="24"/>
            <w:rPrChange w:id="467" w:author="Charlie Meyrick" w:date="2021-03-30T11:42:00Z">
              <w:rPr>
                <w:bCs/>
                <w:sz w:val="24"/>
                <w:szCs w:val="24"/>
              </w:rPr>
            </w:rPrChange>
          </w:rPr>
          <w:t>Figure 8: Layoffs and quits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C1712" w14:paraId="6AD33210" w14:textId="77777777" w:rsidTr="00C258F0">
        <w:tc>
          <w:tcPr>
            <w:tcW w:w="4508" w:type="dxa"/>
          </w:tcPr>
          <w:p w14:paraId="11828259" w14:textId="173E23FC" w:rsidR="000C1712" w:rsidRDefault="000C1712" w:rsidP="0072541F">
            <w:pPr>
              <w:spacing w:line="276" w:lineRule="auto"/>
              <w:jc w:val="both"/>
              <w:rPr>
                <w:sz w:val="24"/>
                <w:szCs w:val="24"/>
              </w:rPr>
              <w:pPrChange w:id="468" w:author="Charlie Meyrick" w:date="2021-03-30T12:24:00Z">
                <w:pPr>
                  <w:spacing w:line="360" w:lineRule="auto"/>
                  <w:jc w:val="both"/>
                </w:pPr>
              </w:pPrChange>
            </w:pPr>
            <w:r>
              <w:rPr>
                <w:sz w:val="24"/>
                <w:szCs w:val="24"/>
              </w:rPr>
              <w:t>Layoffs</w:t>
            </w:r>
          </w:p>
        </w:tc>
        <w:tc>
          <w:tcPr>
            <w:tcW w:w="4508" w:type="dxa"/>
          </w:tcPr>
          <w:p w14:paraId="56CF53EB" w14:textId="2DE6C195" w:rsidR="000C1712" w:rsidRDefault="000C1712" w:rsidP="0072541F">
            <w:pPr>
              <w:spacing w:line="276" w:lineRule="auto"/>
              <w:jc w:val="both"/>
              <w:rPr>
                <w:sz w:val="24"/>
                <w:szCs w:val="24"/>
              </w:rPr>
              <w:pPrChange w:id="469" w:author="Charlie Meyrick" w:date="2021-03-30T12:24:00Z">
                <w:pPr>
                  <w:spacing w:line="360" w:lineRule="auto"/>
                  <w:jc w:val="both"/>
                </w:pPr>
              </w:pPrChange>
            </w:pPr>
            <w:r>
              <w:rPr>
                <w:sz w:val="24"/>
                <w:szCs w:val="24"/>
              </w:rPr>
              <w:t>Quits</w:t>
            </w:r>
          </w:p>
        </w:tc>
      </w:tr>
      <w:tr w:rsidR="000C1712" w14:paraId="3E47D407" w14:textId="77777777" w:rsidTr="00C258F0">
        <w:tc>
          <w:tcPr>
            <w:tcW w:w="4508" w:type="dxa"/>
          </w:tcPr>
          <w:p w14:paraId="43348BE5" w14:textId="65C50520" w:rsidR="000C1712" w:rsidRDefault="00530B53" w:rsidP="0072541F">
            <w:pPr>
              <w:spacing w:line="276" w:lineRule="auto"/>
              <w:jc w:val="both"/>
              <w:rPr>
                <w:sz w:val="24"/>
                <w:szCs w:val="24"/>
              </w:rPr>
              <w:pPrChange w:id="470" w:author="Charlie Meyrick" w:date="2021-03-30T12:24:00Z">
                <w:pPr>
                  <w:spacing w:line="360" w:lineRule="auto"/>
                  <w:jc w:val="both"/>
                </w:pPr>
              </w:pPrChange>
            </w:pPr>
            <w:r w:rsidRPr="00530B53">
              <w:rPr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60B508BC" wp14:editId="3F2E1413">
                  <wp:extent cx="2724150" cy="1981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1E7A23D" w14:textId="1E03B003" w:rsidR="000C1712" w:rsidRDefault="000C1712" w:rsidP="0072541F">
            <w:pPr>
              <w:spacing w:line="276" w:lineRule="auto"/>
              <w:jc w:val="both"/>
              <w:rPr>
                <w:sz w:val="24"/>
                <w:szCs w:val="24"/>
              </w:rPr>
              <w:pPrChange w:id="471" w:author="Charlie Meyrick" w:date="2021-03-30T12:24:00Z">
                <w:pPr>
                  <w:spacing w:line="360" w:lineRule="auto"/>
                  <w:jc w:val="both"/>
                </w:pPr>
              </w:pPrChange>
            </w:pPr>
            <w:r w:rsidRPr="000C1712"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CF8E480" wp14:editId="141FAB84">
                  <wp:extent cx="2724150" cy="1981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43434" w14:textId="77777777" w:rsidR="006D779A" w:rsidRPr="00D50ED3" w:rsidRDefault="006D779A" w:rsidP="0072541F">
      <w:pPr>
        <w:spacing w:after="0" w:line="276" w:lineRule="auto"/>
        <w:rPr>
          <w:ins w:id="472" w:author="Charlie Meyrick" w:date="2021-03-30T12:18:00Z"/>
          <w:bCs/>
          <w:i/>
          <w:iCs/>
          <w:sz w:val="24"/>
          <w:szCs w:val="24"/>
        </w:rPr>
        <w:pPrChange w:id="473" w:author="Charlie Meyrick" w:date="2021-03-30T12:24:00Z">
          <w:pPr>
            <w:spacing w:after="0" w:line="360" w:lineRule="auto"/>
          </w:pPr>
        </w:pPrChange>
      </w:pPr>
      <w:ins w:id="474" w:author="Charlie Meyrick" w:date="2021-03-30T12:18:00Z">
        <w:r>
          <w:rPr>
            <w:bCs/>
            <w:i/>
            <w:iCs/>
            <w:sz w:val="24"/>
            <w:szCs w:val="24"/>
          </w:rPr>
          <w:t>Source: ONS</w:t>
        </w:r>
      </w:ins>
    </w:p>
    <w:p w14:paraId="649DF086" w14:textId="77777777" w:rsidR="000C1712" w:rsidRDefault="000C1712" w:rsidP="0072541F">
      <w:pPr>
        <w:spacing w:after="0" w:line="276" w:lineRule="auto"/>
        <w:jc w:val="both"/>
        <w:rPr>
          <w:sz w:val="24"/>
          <w:szCs w:val="24"/>
        </w:rPr>
        <w:pPrChange w:id="475" w:author="Charlie Meyrick" w:date="2021-03-30T12:24:00Z">
          <w:pPr>
            <w:spacing w:after="0" w:line="360" w:lineRule="auto"/>
            <w:jc w:val="both"/>
          </w:pPr>
        </w:pPrChange>
      </w:pPr>
    </w:p>
    <w:p w14:paraId="4CEEEC39" w14:textId="7159C308" w:rsidR="00AE71E2" w:rsidRPr="005513B5" w:rsidRDefault="009C40DA" w:rsidP="0072541F">
      <w:pPr>
        <w:spacing w:after="0" w:line="276" w:lineRule="auto"/>
        <w:jc w:val="both"/>
        <w:rPr>
          <w:b/>
          <w:sz w:val="24"/>
          <w:szCs w:val="24"/>
        </w:rPr>
        <w:pPrChange w:id="476" w:author="Charlie Meyrick" w:date="2021-03-30T12:24:00Z">
          <w:pPr>
            <w:spacing w:after="0" w:line="360" w:lineRule="auto"/>
            <w:jc w:val="both"/>
          </w:pPr>
        </w:pPrChange>
      </w:pPr>
      <w:r>
        <w:rPr>
          <w:b/>
          <w:sz w:val="24"/>
          <w:szCs w:val="24"/>
        </w:rPr>
        <w:t xml:space="preserve">But </w:t>
      </w:r>
      <w:ins w:id="477" w:author="Charlie Meyrick" w:date="2021-03-30T11:40:00Z">
        <w:r w:rsidR="00893F13">
          <w:rPr>
            <w:b/>
            <w:sz w:val="24"/>
            <w:szCs w:val="24"/>
          </w:rPr>
          <w:t>nobody is leaving</w:t>
        </w:r>
      </w:ins>
      <w:del w:id="478" w:author="Charlie Meyrick" w:date="2021-03-30T11:40:00Z">
        <w:r w:rsidDel="00893F13">
          <w:rPr>
            <w:b/>
            <w:sz w:val="24"/>
            <w:szCs w:val="24"/>
          </w:rPr>
          <w:delText>No-One</w:delText>
        </w:r>
        <w:r w:rsidR="005513B5" w:rsidRPr="005513B5" w:rsidDel="00893F13">
          <w:rPr>
            <w:b/>
            <w:sz w:val="24"/>
            <w:szCs w:val="24"/>
          </w:rPr>
          <w:delText>’s Leaving</w:delText>
        </w:r>
      </w:del>
    </w:p>
    <w:p w14:paraId="0C548482" w14:textId="77777777" w:rsidR="00893F13" w:rsidRDefault="00893F13" w:rsidP="0072541F">
      <w:pPr>
        <w:spacing w:after="0" w:line="276" w:lineRule="auto"/>
        <w:jc w:val="both"/>
        <w:rPr>
          <w:ins w:id="479" w:author="Charlie Meyrick" w:date="2021-03-30T11:40:00Z"/>
          <w:sz w:val="24"/>
          <w:szCs w:val="24"/>
        </w:rPr>
        <w:pPrChange w:id="480" w:author="Charlie Meyrick" w:date="2021-03-30T12:24:00Z">
          <w:pPr>
            <w:spacing w:after="0" w:line="360" w:lineRule="auto"/>
            <w:jc w:val="both"/>
          </w:pPr>
        </w:pPrChange>
      </w:pPr>
    </w:p>
    <w:p w14:paraId="42A22D1D" w14:textId="581757E7" w:rsidR="005C685E" w:rsidRDefault="00F6577A" w:rsidP="0072541F">
      <w:pPr>
        <w:spacing w:after="0" w:line="276" w:lineRule="auto"/>
        <w:jc w:val="both"/>
        <w:rPr>
          <w:sz w:val="24"/>
          <w:szCs w:val="24"/>
        </w:rPr>
        <w:pPrChange w:id="481" w:author="Charlie Meyrick" w:date="2021-03-30T12:24:00Z">
          <w:pPr>
            <w:spacing w:after="0" w:line="360" w:lineRule="auto"/>
            <w:jc w:val="both"/>
          </w:pPr>
        </w:pPrChange>
      </w:pPr>
      <w:r>
        <w:rPr>
          <w:sz w:val="24"/>
          <w:szCs w:val="24"/>
        </w:rPr>
        <w:t xml:space="preserve">One </w:t>
      </w:r>
      <w:ins w:id="482" w:author="Charlie Meyrick" w:date="2021-03-30T11:40:00Z">
        <w:r w:rsidR="00893F13">
          <w:rPr>
            <w:sz w:val="24"/>
            <w:szCs w:val="24"/>
          </w:rPr>
          <w:t>additional finding</w:t>
        </w:r>
      </w:ins>
      <w:del w:id="483" w:author="Charlie Meyrick" w:date="2021-03-30T11:40:00Z">
        <w:r w:rsidDel="00893F13">
          <w:rPr>
            <w:sz w:val="24"/>
            <w:szCs w:val="24"/>
          </w:rPr>
          <w:delText>corollary</w:delText>
        </w:r>
      </w:del>
      <w:r>
        <w:rPr>
          <w:sz w:val="24"/>
          <w:szCs w:val="24"/>
        </w:rPr>
        <w:t xml:space="preserve"> </w:t>
      </w:r>
      <w:r w:rsidR="005C685E">
        <w:rPr>
          <w:sz w:val="24"/>
          <w:szCs w:val="24"/>
        </w:rPr>
        <w:t>is that the number of people who leave their jobs voluntarily has fallen</w:t>
      </w:r>
      <w:del w:id="484" w:author="Charlie Meyrick" w:date="2021-03-30T11:40:00Z">
        <w:r w:rsidR="005C685E" w:rsidDel="00893F13">
          <w:rPr>
            <w:sz w:val="24"/>
            <w:szCs w:val="24"/>
          </w:rPr>
          <w:delText xml:space="preserve"> </w:delText>
        </w:r>
      </w:del>
      <w:ins w:id="485" w:author="Charlie Meyrick" w:date="2021-03-30T11:40:00Z">
        <w:r w:rsidR="00893F13">
          <w:rPr>
            <w:sz w:val="24"/>
            <w:szCs w:val="24"/>
          </w:rPr>
          <w:t xml:space="preserve"> substantially</w:t>
        </w:r>
      </w:ins>
      <w:del w:id="486" w:author="Charlie Meyrick" w:date="2021-03-30T11:40:00Z">
        <w:r w:rsidR="005C685E" w:rsidDel="00893F13">
          <w:rPr>
            <w:sz w:val="24"/>
            <w:szCs w:val="24"/>
          </w:rPr>
          <w:delText>like a stone</w:delText>
        </w:r>
      </w:del>
      <w:r w:rsidR="005C685E">
        <w:rPr>
          <w:sz w:val="24"/>
          <w:szCs w:val="24"/>
        </w:rPr>
        <w:t xml:space="preserve">. </w:t>
      </w:r>
      <w:r w:rsidR="005C685E" w:rsidRPr="00752D4A">
        <w:rPr>
          <w:sz w:val="24"/>
          <w:szCs w:val="24"/>
        </w:rPr>
        <w:t>While layoffs show little seasonal pattern throug</w:t>
      </w:r>
      <w:r w:rsidR="00A23512">
        <w:rPr>
          <w:sz w:val="24"/>
          <w:szCs w:val="24"/>
        </w:rPr>
        <w:t>h the year, quits are typically</w:t>
      </w:r>
      <w:r w:rsidR="005C685E" w:rsidRPr="00752D4A">
        <w:rPr>
          <w:sz w:val="24"/>
          <w:szCs w:val="24"/>
        </w:rPr>
        <w:t xml:space="preserve"> higher in autumn (when hiring is also at its highest). </w:t>
      </w:r>
      <w:r w:rsidR="005C685E">
        <w:rPr>
          <w:sz w:val="24"/>
          <w:szCs w:val="24"/>
        </w:rPr>
        <w:t>But w</w:t>
      </w:r>
      <w:r w:rsidR="00A23512">
        <w:rPr>
          <w:sz w:val="24"/>
          <w:szCs w:val="24"/>
        </w:rPr>
        <w:t>ith hiring stalled there has been much less incentive</w:t>
      </w:r>
      <w:r w:rsidR="005C685E" w:rsidRPr="00752D4A">
        <w:rPr>
          <w:sz w:val="24"/>
          <w:szCs w:val="24"/>
        </w:rPr>
        <w:t xml:space="preserve"> for workers to quit </w:t>
      </w:r>
      <w:ins w:id="487" w:author="Charlie Meyrick" w:date="2021-03-30T11:41:00Z">
        <w:r w:rsidR="00893F13">
          <w:rPr>
            <w:sz w:val="24"/>
            <w:szCs w:val="24"/>
          </w:rPr>
          <w:t>and</w:t>
        </w:r>
      </w:ins>
      <w:del w:id="488" w:author="Charlie Meyrick" w:date="2021-03-30T11:41:00Z">
        <w:r w:rsidR="005C685E" w:rsidRPr="00752D4A" w:rsidDel="00893F13">
          <w:rPr>
            <w:sz w:val="24"/>
            <w:szCs w:val="24"/>
          </w:rPr>
          <w:delText>to</w:delText>
        </w:r>
      </w:del>
      <w:r w:rsidR="005C685E" w:rsidRPr="00752D4A">
        <w:rPr>
          <w:sz w:val="24"/>
          <w:szCs w:val="24"/>
        </w:rPr>
        <w:t xml:space="preserve"> find new work. </w:t>
      </w:r>
      <w:ins w:id="489" w:author="Charlie Meyrick" w:date="2021-03-30T11:41:00Z">
        <w:r w:rsidR="00893F13">
          <w:rPr>
            <w:sz w:val="24"/>
            <w:szCs w:val="24"/>
          </w:rPr>
          <w:t xml:space="preserve">In this sense, </w:t>
        </w:r>
      </w:ins>
      <w:del w:id="490" w:author="Charlie Meyrick" w:date="2021-03-30T11:41:00Z">
        <w:r w:rsidDel="00893F13">
          <w:rPr>
            <w:sz w:val="24"/>
            <w:szCs w:val="24"/>
          </w:rPr>
          <w:delText xml:space="preserve"> </w:delText>
        </w:r>
      </w:del>
      <w:ins w:id="491" w:author="Charlie Meyrick" w:date="2021-03-30T11:41:00Z">
        <w:r w:rsidR="00893F13">
          <w:rPr>
            <w:sz w:val="24"/>
            <w:szCs w:val="24"/>
          </w:rPr>
          <w:t>t</w:t>
        </w:r>
      </w:ins>
      <w:del w:id="492" w:author="Charlie Meyrick" w:date="2021-03-30T11:41:00Z">
        <w:r w:rsidDel="00893F13">
          <w:rPr>
            <w:sz w:val="24"/>
            <w:szCs w:val="24"/>
          </w:rPr>
          <w:delText>T</w:delText>
        </w:r>
      </w:del>
      <w:proofErr w:type="gramStart"/>
      <w:r>
        <w:rPr>
          <w:sz w:val="24"/>
          <w:szCs w:val="24"/>
        </w:rPr>
        <w:t>he</w:t>
      </w:r>
      <w:proofErr w:type="gramEnd"/>
      <w:r>
        <w:rPr>
          <w:sz w:val="24"/>
          <w:szCs w:val="24"/>
        </w:rPr>
        <w:t xml:space="preserve"> </w:t>
      </w:r>
      <w:ins w:id="493" w:author="Charlie Meyrick" w:date="2021-03-30T12:20:00Z">
        <w:r w:rsidR="006D779A">
          <w:rPr>
            <w:sz w:val="24"/>
            <w:szCs w:val="24"/>
          </w:rPr>
          <w:t xml:space="preserve">UK </w:t>
        </w:r>
      </w:ins>
      <w:r>
        <w:rPr>
          <w:sz w:val="24"/>
          <w:szCs w:val="24"/>
        </w:rPr>
        <w:t>labour market is much less dynamic than it was before.</w:t>
      </w:r>
    </w:p>
    <w:p w14:paraId="4A58140B" w14:textId="77777777" w:rsidR="00893F13" w:rsidRDefault="00893F13" w:rsidP="0072541F">
      <w:pPr>
        <w:spacing w:after="0" w:line="276" w:lineRule="auto"/>
        <w:jc w:val="both"/>
        <w:rPr>
          <w:ins w:id="494" w:author="Charlie Meyrick" w:date="2021-03-30T11:39:00Z"/>
          <w:b/>
          <w:sz w:val="24"/>
          <w:szCs w:val="24"/>
        </w:rPr>
        <w:pPrChange w:id="495" w:author="Charlie Meyrick" w:date="2021-03-30T12:24:00Z">
          <w:pPr>
            <w:spacing w:after="0" w:line="360" w:lineRule="auto"/>
            <w:jc w:val="both"/>
          </w:pPr>
        </w:pPrChange>
      </w:pPr>
    </w:p>
    <w:p w14:paraId="4540C1A9" w14:textId="27FD9BFD" w:rsidR="005513B5" w:rsidRDefault="00893F13" w:rsidP="0072541F">
      <w:pPr>
        <w:spacing w:after="0" w:line="276" w:lineRule="auto"/>
        <w:jc w:val="both"/>
        <w:rPr>
          <w:ins w:id="496" w:author="Charlie Meyrick" w:date="2021-03-30T11:41:00Z"/>
          <w:b/>
          <w:sz w:val="24"/>
          <w:szCs w:val="24"/>
        </w:rPr>
        <w:pPrChange w:id="497" w:author="Charlie Meyrick" w:date="2021-03-30T12:24:00Z">
          <w:pPr>
            <w:spacing w:after="0" w:line="360" w:lineRule="auto"/>
            <w:jc w:val="both"/>
          </w:pPr>
        </w:pPrChange>
      </w:pPr>
      <w:ins w:id="498" w:author="Charlie Meyrick" w:date="2021-03-30T11:41:00Z">
        <w:r>
          <w:rPr>
            <w:b/>
            <w:sz w:val="24"/>
            <w:szCs w:val="24"/>
          </w:rPr>
          <w:t>Nobody is moving house either</w:t>
        </w:r>
      </w:ins>
      <w:del w:id="499" w:author="Charlie Meyrick" w:date="2021-03-30T11:41:00Z">
        <w:r w:rsidR="005513B5" w:rsidRPr="005513B5" w:rsidDel="00893F13">
          <w:rPr>
            <w:b/>
            <w:sz w:val="24"/>
            <w:szCs w:val="24"/>
          </w:rPr>
          <w:delText>And No-One’s Moving</w:delText>
        </w:r>
        <w:r w:rsidR="009C40DA" w:rsidDel="00893F13">
          <w:rPr>
            <w:b/>
            <w:sz w:val="24"/>
            <w:szCs w:val="24"/>
          </w:rPr>
          <w:delText xml:space="preserve"> House</w:delText>
        </w:r>
      </w:del>
    </w:p>
    <w:p w14:paraId="47560988" w14:textId="77777777" w:rsidR="00893F13" w:rsidRDefault="00893F13" w:rsidP="0072541F">
      <w:pPr>
        <w:spacing w:after="0" w:line="276" w:lineRule="auto"/>
        <w:jc w:val="both"/>
        <w:rPr>
          <w:b/>
          <w:sz w:val="24"/>
          <w:szCs w:val="24"/>
        </w:rPr>
        <w:pPrChange w:id="500" w:author="Charlie Meyrick" w:date="2021-03-30T12:24:00Z">
          <w:pPr>
            <w:spacing w:after="0" w:line="360" w:lineRule="auto"/>
            <w:jc w:val="both"/>
          </w:pPr>
        </w:pPrChange>
      </w:pPr>
    </w:p>
    <w:p w14:paraId="6B9185B2" w14:textId="77777777" w:rsidR="00893F13" w:rsidRDefault="005513B5" w:rsidP="0072541F">
      <w:pPr>
        <w:spacing w:after="0" w:line="276" w:lineRule="auto"/>
        <w:jc w:val="both"/>
        <w:rPr>
          <w:ins w:id="501" w:author="Charlie Meyrick" w:date="2021-03-30T11:43:00Z"/>
          <w:sz w:val="24"/>
          <w:szCs w:val="24"/>
        </w:rPr>
        <w:pPrChange w:id="502" w:author="Charlie Meyrick" w:date="2021-03-30T12:24:00Z">
          <w:pPr>
            <w:spacing w:after="0" w:line="360" w:lineRule="auto"/>
            <w:jc w:val="both"/>
          </w:pPr>
        </w:pPrChange>
      </w:pPr>
      <w:r w:rsidRPr="005513B5">
        <w:rPr>
          <w:sz w:val="24"/>
          <w:szCs w:val="24"/>
        </w:rPr>
        <w:t>Often house moves accompany job moves –</w:t>
      </w:r>
      <w:r w:rsidR="009C40DA">
        <w:rPr>
          <w:sz w:val="24"/>
          <w:szCs w:val="24"/>
        </w:rPr>
        <w:t xml:space="preserve"> either new</w:t>
      </w:r>
      <w:r w:rsidR="00313A0B">
        <w:rPr>
          <w:sz w:val="24"/>
          <w:szCs w:val="24"/>
        </w:rPr>
        <w:t xml:space="preserve"> jobs or promotions. </w:t>
      </w:r>
      <w:del w:id="503" w:author="Charlie Meyrick" w:date="2021-03-30T11:42:00Z">
        <w:r w:rsidR="00313A0B" w:rsidDel="00893F13">
          <w:rPr>
            <w:sz w:val="24"/>
            <w:szCs w:val="24"/>
          </w:rPr>
          <w:delText>Less of these</w:delText>
        </w:r>
        <w:r w:rsidR="009C40DA" w:rsidDel="00893F13">
          <w:rPr>
            <w:sz w:val="24"/>
            <w:szCs w:val="24"/>
          </w:rPr>
          <w:delText xml:space="preserve"> and, </w:delText>
        </w:r>
      </w:del>
      <w:ins w:id="504" w:author="Charlie Meyrick" w:date="2021-03-30T11:42:00Z">
        <w:r w:rsidR="00893F13">
          <w:rPr>
            <w:sz w:val="24"/>
            <w:szCs w:val="24"/>
          </w:rPr>
          <w:t>A</w:t>
        </w:r>
      </w:ins>
      <w:del w:id="505" w:author="Charlie Meyrick" w:date="2021-03-30T11:42:00Z">
        <w:r w:rsidR="009C40DA" w:rsidDel="00893F13">
          <w:rPr>
            <w:sz w:val="24"/>
            <w:szCs w:val="24"/>
          </w:rPr>
          <w:delText>a</w:delText>
        </w:r>
      </w:del>
      <w:r w:rsidR="009C40DA">
        <w:rPr>
          <w:sz w:val="24"/>
          <w:szCs w:val="24"/>
        </w:rPr>
        <w:t xml:space="preserve">s </w:t>
      </w:r>
      <w:ins w:id="506" w:author="Charlie Meyrick" w:date="2021-03-30T11:42:00Z">
        <w:r w:rsidR="00893F13">
          <w:rPr>
            <w:sz w:val="24"/>
            <w:szCs w:val="24"/>
          </w:rPr>
          <w:t>Figure 9</w:t>
        </w:r>
      </w:ins>
      <w:del w:id="507" w:author="Charlie Meyrick" w:date="2021-03-30T11:41:00Z">
        <w:r w:rsidR="009C40DA" w:rsidDel="00893F13">
          <w:rPr>
            <w:sz w:val="24"/>
            <w:szCs w:val="24"/>
          </w:rPr>
          <w:delText>the graph</w:delText>
        </w:r>
      </w:del>
      <w:r w:rsidR="009C40DA">
        <w:rPr>
          <w:sz w:val="24"/>
          <w:szCs w:val="24"/>
        </w:rPr>
        <w:t xml:space="preserve"> shows,</w:t>
      </w:r>
      <w:ins w:id="508" w:author="Charlie Meyrick" w:date="2021-03-30T11:43:00Z">
        <w:r w:rsidR="00893F13">
          <w:rPr>
            <w:sz w:val="24"/>
            <w:szCs w:val="24"/>
          </w:rPr>
          <w:t xml:space="preserve"> fewer new jobs and promotions </w:t>
        </w:r>
      </w:ins>
      <w:del w:id="509" w:author="Charlie Meyrick" w:date="2021-03-30T11:43:00Z">
        <w:r w:rsidR="009C40DA" w:rsidDel="00893F13">
          <w:rPr>
            <w:sz w:val="24"/>
            <w:szCs w:val="24"/>
          </w:rPr>
          <w:delText xml:space="preserve"> this </w:delText>
        </w:r>
      </w:del>
      <w:r w:rsidR="009C40DA">
        <w:rPr>
          <w:sz w:val="24"/>
          <w:szCs w:val="24"/>
        </w:rPr>
        <w:t>is consistent with a significant fall in the</w:t>
      </w:r>
      <w:r w:rsidR="00313A0B">
        <w:rPr>
          <w:sz w:val="24"/>
          <w:szCs w:val="24"/>
        </w:rPr>
        <w:t xml:space="preserve"> weekly</w:t>
      </w:r>
      <w:r w:rsidR="009C40DA">
        <w:rPr>
          <w:sz w:val="24"/>
          <w:szCs w:val="24"/>
        </w:rPr>
        <w:t xml:space="preserve"> share of individuals moving house </w:t>
      </w:r>
      <w:r w:rsidR="00313A0B">
        <w:rPr>
          <w:sz w:val="24"/>
          <w:szCs w:val="24"/>
        </w:rPr>
        <w:t>(</w:t>
      </w:r>
      <w:r w:rsidR="009C40DA">
        <w:rPr>
          <w:sz w:val="24"/>
          <w:szCs w:val="24"/>
        </w:rPr>
        <w:t>in the last month</w:t>
      </w:r>
      <w:r w:rsidR="00313A0B">
        <w:rPr>
          <w:sz w:val="24"/>
          <w:szCs w:val="24"/>
        </w:rPr>
        <w:t>)</w:t>
      </w:r>
      <w:r w:rsidR="009C40DA">
        <w:rPr>
          <w:sz w:val="24"/>
          <w:szCs w:val="24"/>
        </w:rPr>
        <w:t xml:space="preserve"> relative to recent norms</w:t>
      </w:r>
      <w:ins w:id="510" w:author="Charlie Meyrick" w:date="2021-03-30T11:43:00Z">
        <w:r w:rsidR="00893F13">
          <w:rPr>
            <w:sz w:val="24"/>
            <w:szCs w:val="24"/>
          </w:rPr>
          <w:t>.</w:t>
        </w:r>
      </w:ins>
    </w:p>
    <w:p w14:paraId="7B0DC557" w14:textId="77777777" w:rsidR="00893F13" w:rsidRDefault="00893F13" w:rsidP="0072541F">
      <w:pPr>
        <w:spacing w:after="0" w:line="276" w:lineRule="auto"/>
        <w:jc w:val="both"/>
        <w:rPr>
          <w:ins w:id="511" w:author="Charlie Meyrick" w:date="2021-03-30T11:43:00Z"/>
          <w:sz w:val="24"/>
          <w:szCs w:val="24"/>
        </w:rPr>
        <w:pPrChange w:id="512" w:author="Charlie Meyrick" w:date="2021-03-30T12:24:00Z">
          <w:pPr>
            <w:spacing w:after="0" w:line="360" w:lineRule="auto"/>
            <w:jc w:val="both"/>
          </w:pPr>
        </w:pPrChange>
      </w:pPr>
    </w:p>
    <w:p w14:paraId="14DBA181" w14:textId="77777777" w:rsidR="00893F13" w:rsidRDefault="00893F13" w:rsidP="0072541F">
      <w:pPr>
        <w:spacing w:after="0" w:line="276" w:lineRule="auto"/>
        <w:jc w:val="both"/>
        <w:rPr>
          <w:ins w:id="513" w:author="Charlie Meyrick" w:date="2021-03-30T11:43:00Z"/>
          <w:sz w:val="24"/>
          <w:szCs w:val="24"/>
        </w:rPr>
        <w:pPrChange w:id="514" w:author="Charlie Meyrick" w:date="2021-03-30T12:24:00Z">
          <w:pPr>
            <w:spacing w:after="0" w:line="360" w:lineRule="auto"/>
            <w:jc w:val="both"/>
          </w:pPr>
        </w:pPrChange>
      </w:pPr>
    </w:p>
    <w:p w14:paraId="034A22AD" w14:textId="0362FC83" w:rsidR="005513B5" w:rsidRDefault="00893F13" w:rsidP="0072541F">
      <w:pPr>
        <w:spacing w:after="0" w:line="276" w:lineRule="auto"/>
        <w:jc w:val="both"/>
        <w:rPr>
          <w:sz w:val="24"/>
          <w:szCs w:val="24"/>
        </w:rPr>
        <w:pPrChange w:id="515" w:author="Charlie Meyrick" w:date="2021-03-30T12:24:00Z">
          <w:pPr>
            <w:spacing w:after="0" w:line="360" w:lineRule="auto"/>
            <w:jc w:val="both"/>
          </w:pPr>
        </w:pPrChange>
      </w:pPr>
      <w:ins w:id="516" w:author="Charlie Meyrick" w:date="2021-03-30T11:43:00Z">
        <w:r>
          <w:rPr>
            <w:b/>
            <w:bCs/>
            <w:sz w:val="24"/>
            <w:szCs w:val="24"/>
          </w:rPr>
          <w:t>Fi</w:t>
        </w:r>
      </w:ins>
      <w:ins w:id="517" w:author="Charlie Meyrick" w:date="2021-03-30T11:44:00Z">
        <w:r>
          <w:rPr>
            <w:b/>
            <w:bCs/>
            <w:sz w:val="24"/>
            <w:szCs w:val="24"/>
          </w:rPr>
          <w:t>gure 9:</w:t>
        </w:r>
        <w:r>
          <w:rPr>
            <w:sz w:val="24"/>
            <w:szCs w:val="24"/>
          </w:rPr>
          <w:t xml:space="preserve"> </w:t>
        </w:r>
        <w:r>
          <w:rPr>
            <w:b/>
            <w:bCs/>
            <w:sz w:val="24"/>
            <w:szCs w:val="24"/>
          </w:rPr>
          <w:t>House moves</w:t>
        </w:r>
      </w:ins>
      <w:del w:id="518" w:author="Charlie Meyrick" w:date="2021-03-30T11:44:00Z">
        <w:r w:rsidR="00313A0B" w:rsidDel="00893F13">
          <w:rPr>
            <w:sz w:val="24"/>
            <w:szCs w:val="24"/>
          </w:rPr>
          <w:delText xml:space="preserve"> </w:delText>
        </w:r>
      </w:del>
      <w:del w:id="519" w:author="Charlie Meyrick" w:date="2021-03-30T11:43:00Z">
        <w:r w:rsidR="00313A0B" w:rsidDel="00893F13">
          <w:rPr>
            <w:sz w:val="24"/>
            <w:szCs w:val="24"/>
          </w:rPr>
          <w:delText>throughout the downturn.</w:delText>
        </w:r>
      </w:del>
    </w:p>
    <w:p w14:paraId="12491CDF" w14:textId="1F1BC48E" w:rsidR="009C40DA" w:rsidRPr="005513B5" w:rsidRDefault="009C40DA" w:rsidP="0072541F">
      <w:pPr>
        <w:spacing w:after="0" w:line="276" w:lineRule="auto"/>
        <w:jc w:val="both"/>
        <w:rPr>
          <w:sz w:val="24"/>
          <w:szCs w:val="24"/>
        </w:rPr>
        <w:pPrChange w:id="520" w:author="Charlie Meyrick" w:date="2021-03-30T12:24:00Z">
          <w:pPr>
            <w:spacing w:after="0" w:line="360" w:lineRule="auto"/>
            <w:jc w:val="both"/>
          </w:pPr>
        </w:pPrChange>
      </w:pPr>
      <w:r w:rsidRPr="009C40DA"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121338F2" wp14:editId="372B9C66">
            <wp:extent cx="50292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A7D4" w14:textId="77777777" w:rsidR="006D779A" w:rsidRPr="00D50ED3" w:rsidRDefault="006D779A" w:rsidP="0072541F">
      <w:pPr>
        <w:spacing w:after="0" w:line="276" w:lineRule="auto"/>
        <w:rPr>
          <w:ins w:id="521" w:author="Charlie Meyrick" w:date="2021-03-30T12:18:00Z"/>
          <w:bCs/>
          <w:i/>
          <w:iCs/>
          <w:sz w:val="24"/>
          <w:szCs w:val="24"/>
        </w:rPr>
        <w:pPrChange w:id="522" w:author="Charlie Meyrick" w:date="2021-03-30T12:24:00Z">
          <w:pPr>
            <w:spacing w:after="0" w:line="360" w:lineRule="auto"/>
          </w:pPr>
        </w:pPrChange>
      </w:pPr>
      <w:ins w:id="523" w:author="Charlie Meyrick" w:date="2021-03-30T12:18:00Z">
        <w:r>
          <w:rPr>
            <w:bCs/>
            <w:i/>
            <w:iCs/>
            <w:sz w:val="24"/>
            <w:szCs w:val="24"/>
          </w:rPr>
          <w:t>Source: ONS</w:t>
        </w:r>
      </w:ins>
    </w:p>
    <w:p w14:paraId="0FF3E9FF" w14:textId="77777777" w:rsidR="005513B5" w:rsidRPr="005513B5" w:rsidRDefault="005513B5" w:rsidP="0072541F">
      <w:pPr>
        <w:spacing w:after="0" w:line="276" w:lineRule="auto"/>
        <w:jc w:val="both"/>
        <w:rPr>
          <w:b/>
          <w:sz w:val="24"/>
          <w:szCs w:val="24"/>
        </w:rPr>
        <w:pPrChange w:id="524" w:author="Charlie Meyrick" w:date="2021-03-30T12:24:00Z">
          <w:pPr>
            <w:spacing w:after="0" w:line="360" w:lineRule="auto"/>
            <w:jc w:val="both"/>
          </w:pPr>
        </w:pPrChange>
      </w:pPr>
    </w:p>
    <w:p w14:paraId="1F107700" w14:textId="01F9A8D2" w:rsidR="0023470A" w:rsidRPr="00752D4A" w:rsidRDefault="006C43B1" w:rsidP="0072541F">
      <w:pPr>
        <w:spacing w:after="0" w:line="276" w:lineRule="auto"/>
        <w:jc w:val="both"/>
        <w:rPr>
          <w:b/>
          <w:sz w:val="24"/>
          <w:szCs w:val="24"/>
        </w:rPr>
        <w:pPrChange w:id="525" w:author="Charlie Meyrick" w:date="2021-03-30T12:24:00Z">
          <w:pPr>
            <w:spacing w:after="0" w:line="360" w:lineRule="auto"/>
            <w:jc w:val="both"/>
          </w:pPr>
        </w:pPrChange>
      </w:pPr>
      <w:del w:id="526" w:author="Charlie Meyrick" w:date="2021-03-30T11:44:00Z">
        <w:r w:rsidDel="00893F13">
          <w:rPr>
            <w:b/>
            <w:sz w:val="24"/>
            <w:szCs w:val="24"/>
          </w:rPr>
          <w:delText xml:space="preserve">So </w:delText>
        </w:r>
      </w:del>
      <w:ins w:id="527" w:author="Charlie Meyrick" w:date="2021-03-30T11:44:00Z">
        <w:r w:rsidR="00893F13">
          <w:rPr>
            <w:b/>
            <w:sz w:val="24"/>
            <w:szCs w:val="24"/>
          </w:rPr>
          <w:t>W</w:t>
        </w:r>
      </w:ins>
      <w:del w:id="528" w:author="Charlie Meyrick" w:date="2021-03-30T11:44:00Z">
        <w:r w:rsidDel="00893F13">
          <w:rPr>
            <w:b/>
            <w:sz w:val="24"/>
            <w:szCs w:val="24"/>
          </w:rPr>
          <w:delText>w</w:delText>
        </w:r>
      </w:del>
      <w:r>
        <w:rPr>
          <w:b/>
          <w:sz w:val="24"/>
          <w:szCs w:val="24"/>
        </w:rPr>
        <w:t>hat have we learned?</w:t>
      </w:r>
    </w:p>
    <w:p w14:paraId="3C491309" w14:textId="77777777" w:rsidR="00893F13" w:rsidRDefault="00893F13" w:rsidP="0072541F">
      <w:pPr>
        <w:spacing w:after="0" w:line="276" w:lineRule="auto"/>
        <w:jc w:val="both"/>
        <w:rPr>
          <w:ins w:id="529" w:author="Charlie Meyrick" w:date="2021-03-30T11:44:00Z"/>
          <w:sz w:val="24"/>
          <w:szCs w:val="24"/>
        </w:rPr>
        <w:pPrChange w:id="530" w:author="Charlie Meyrick" w:date="2021-03-30T12:24:00Z">
          <w:pPr>
            <w:spacing w:after="0" w:line="360" w:lineRule="auto"/>
            <w:jc w:val="both"/>
          </w:pPr>
        </w:pPrChange>
      </w:pPr>
    </w:p>
    <w:p w14:paraId="313BBF01" w14:textId="2A80CD92" w:rsidR="009C40DA" w:rsidRDefault="00233490" w:rsidP="0072541F">
      <w:pPr>
        <w:spacing w:after="0" w:line="276" w:lineRule="auto"/>
        <w:jc w:val="both"/>
        <w:rPr>
          <w:sz w:val="24"/>
          <w:szCs w:val="24"/>
        </w:rPr>
        <w:pPrChange w:id="531" w:author="Charlie Meyrick" w:date="2021-03-30T12:24:00Z">
          <w:pPr>
            <w:spacing w:after="0" w:line="360" w:lineRule="auto"/>
            <w:jc w:val="both"/>
          </w:pPr>
        </w:pPrChange>
      </w:pPr>
      <w:r>
        <w:rPr>
          <w:sz w:val="24"/>
          <w:szCs w:val="24"/>
        </w:rPr>
        <w:t>T</w:t>
      </w:r>
      <w:r w:rsidR="009C40DA">
        <w:rPr>
          <w:sz w:val="24"/>
          <w:szCs w:val="24"/>
        </w:rPr>
        <w:t xml:space="preserve">he coronavirus </w:t>
      </w:r>
      <w:r w:rsidR="005C685E">
        <w:rPr>
          <w:sz w:val="24"/>
          <w:szCs w:val="24"/>
        </w:rPr>
        <w:t>recession is different.</w:t>
      </w:r>
      <w:r w:rsidR="005C685E" w:rsidRPr="00752D4A">
        <w:rPr>
          <w:sz w:val="24"/>
          <w:szCs w:val="24"/>
        </w:rPr>
        <w:t xml:space="preserve"> </w:t>
      </w:r>
      <w:r w:rsidR="005C685E">
        <w:rPr>
          <w:sz w:val="24"/>
          <w:szCs w:val="24"/>
        </w:rPr>
        <w:t>T</w:t>
      </w:r>
      <w:r w:rsidR="00403D43" w:rsidRPr="00752D4A">
        <w:rPr>
          <w:sz w:val="24"/>
          <w:szCs w:val="24"/>
        </w:rPr>
        <w:t xml:space="preserve">ypical metrics of labour market performance were </w:t>
      </w:r>
      <w:r>
        <w:rPr>
          <w:sz w:val="24"/>
          <w:szCs w:val="24"/>
        </w:rPr>
        <w:t>no</w:t>
      </w:r>
      <w:r w:rsidR="003342E2">
        <w:rPr>
          <w:sz w:val="24"/>
          <w:szCs w:val="24"/>
        </w:rPr>
        <w:t>t noticeably affected over</w:t>
      </w:r>
      <w:r>
        <w:rPr>
          <w:sz w:val="24"/>
          <w:szCs w:val="24"/>
        </w:rPr>
        <w:t xml:space="preserve"> much of</w:t>
      </w:r>
      <w:r w:rsidR="00F6577A">
        <w:rPr>
          <w:sz w:val="24"/>
          <w:szCs w:val="24"/>
        </w:rPr>
        <w:t xml:space="preserve"> the </w:t>
      </w:r>
      <w:r w:rsidR="005C685E">
        <w:rPr>
          <w:sz w:val="24"/>
          <w:szCs w:val="24"/>
        </w:rPr>
        <w:t xml:space="preserve">pandemic </w:t>
      </w:r>
      <w:r w:rsidR="00B9574D" w:rsidRPr="00752D4A">
        <w:rPr>
          <w:sz w:val="24"/>
          <w:szCs w:val="24"/>
        </w:rPr>
        <w:t>in the UK</w:t>
      </w:r>
      <w:r>
        <w:rPr>
          <w:sz w:val="24"/>
          <w:szCs w:val="24"/>
        </w:rPr>
        <w:t>. Instead</w:t>
      </w:r>
      <w:ins w:id="532" w:author="Charlie Meyrick" w:date="2021-03-30T11:45:00Z">
        <w:r w:rsidR="00AB6747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the crisis</w:t>
      </w:r>
      <w:r w:rsidR="00B9574D" w:rsidRPr="00752D4A">
        <w:rPr>
          <w:sz w:val="24"/>
          <w:szCs w:val="24"/>
        </w:rPr>
        <w:t xml:space="preserve"> </w:t>
      </w:r>
      <w:r w:rsidR="009C40DA">
        <w:rPr>
          <w:sz w:val="24"/>
          <w:szCs w:val="24"/>
        </w:rPr>
        <w:t>i</w:t>
      </w:r>
      <w:r w:rsidR="00B9574D" w:rsidRPr="00752D4A">
        <w:rPr>
          <w:sz w:val="24"/>
          <w:szCs w:val="24"/>
        </w:rPr>
        <w:t xml:space="preserve">s marked by </w:t>
      </w:r>
      <w:del w:id="533" w:author="Charlie Meyrick" w:date="2021-03-30T11:44:00Z">
        <w:r w:rsidR="00B9574D" w:rsidRPr="00752D4A" w:rsidDel="00AB6747">
          <w:rPr>
            <w:sz w:val="24"/>
            <w:szCs w:val="24"/>
          </w:rPr>
          <w:delText xml:space="preserve">noticeably </w:delText>
        </w:r>
      </w:del>
      <w:r w:rsidR="00B9574D" w:rsidRPr="00752D4A">
        <w:rPr>
          <w:sz w:val="24"/>
          <w:szCs w:val="24"/>
        </w:rPr>
        <w:t>higher absences from work, a</w:t>
      </w:r>
      <w:r w:rsidR="00403D43" w:rsidRPr="00752D4A">
        <w:rPr>
          <w:sz w:val="24"/>
          <w:szCs w:val="24"/>
        </w:rPr>
        <w:t xml:space="preserve"> large</w:t>
      </w:r>
      <w:r w:rsidR="00B9574D" w:rsidRPr="00752D4A">
        <w:rPr>
          <w:sz w:val="24"/>
          <w:szCs w:val="24"/>
        </w:rPr>
        <w:t xml:space="preserve"> rise in short</w:t>
      </w:r>
      <w:r w:rsidR="00CA40D4" w:rsidRPr="00752D4A">
        <w:rPr>
          <w:sz w:val="24"/>
          <w:szCs w:val="24"/>
        </w:rPr>
        <w:t>-</w:t>
      </w:r>
      <w:r w:rsidR="00B9574D" w:rsidRPr="00752D4A">
        <w:rPr>
          <w:sz w:val="24"/>
          <w:szCs w:val="24"/>
        </w:rPr>
        <w:t>time working and hiring freezes</w:t>
      </w:r>
      <w:ins w:id="534" w:author="Charlie Meyrick" w:date="2021-03-30T11:45:00Z">
        <w:r w:rsidR="00AB6747">
          <w:rPr>
            <w:sz w:val="24"/>
            <w:szCs w:val="24"/>
          </w:rPr>
          <w:t>,</w:t>
        </w:r>
      </w:ins>
      <w:r w:rsidR="00B9574D" w:rsidRPr="00752D4A">
        <w:rPr>
          <w:sz w:val="24"/>
          <w:szCs w:val="24"/>
        </w:rPr>
        <w:t xml:space="preserve"> rather than wage cuts and mass layoffs. </w:t>
      </w:r>
      <w:del w:id="535" w:author="Charlie Meyrick" w:date="2021-03-30T11:45:00Z">
        <w:r w:rsidR="005C685E" w:rsidDel="00AB6747">
          <w:rPr>
            <w:sz w:val="24"/>
            <w:szCs w:val="24"/>
          </w:rPr>
          <w:delText xml:space="preserve"> </w:delText>
        </w:r>
      </w:del>
      <w:r w:rsidR="006C43B1">
        <w:rPr>
          <w:sz w:val="24"/>
          <w:szCs w:val="24"/>
        </w:rPr>
        <w:t>T</w:t>
      </w:r>
      <w:r w:rsidR="00395B1E">
        <w:rPr>
          <w:sz w:val="24"/>
          <w:szCs w:val="24"/>
        </w:rPr>
        <w:t>he furlough</w:t>
      </w:r>
      <w:ins w:id="536" w:author="Charlie Meyrick" w:date="2021-03-30T11:45:00Z">
        <w:r w:rsidR="00AB6747">
          <w:rPr>
            <w:sz w:val="24"/>
            <w:szCs w:val="24"/>
          </w:rPr>
          <w:t xml:space="preserve"> scheme</w:t>
        </w:r>
      </w:ins>
      <w:r w:rsidR="00395B1E">
        <w:rPr>
          <w:sz w:val="24"/>
          <w:szCs w:val="24"/>
        </w:rPr>
        <w:t xml:space="preserve"> and associated government interventions almost certainly under</w:t>
      </w:r>
      <w:ins w:id="537" w:author="Charlie Meyrick" w:date="2021-03-30T11:45:00Z">
        <w:r w:rsidR="00AB6747">
          <w:rPr>
            <w:sz w:val="24"/>
            <w:szCs w:val="24"/>
          </w:rPr>
          <w:t>pin</w:t>
        </w:r>
      </w:ins>
      <w:del w:id="538" w:author="Charlie Meyrick" w:date="2021-03-30T11:45:00Z">
        <w:r w:rsidR="00395B1E" w:rsidDel="00AB6747">
          <w:rPr>
            <w:sz w:val="24"/>
            <w:szCs w:val="24"/>
          </w:rPr>
          <w:delText>lie</w:delText>
        </w:r>
      </w:del>
      <w:r w:rsidR="00395B1E">
        <w:rPr>
          <w:sz w:val="24"/>
          <w:szCs w:val="24"/>
        </w:rPr>
        <w:t xml:space="preserve"> much of what we see and are likely to continue</w:t>
      </w:r>
      <w:r w:rsidR="005C685E">
        <w:rPr>
          <w:sz w:val="24"/>
          <w:szCs w:val="24"/>
        </w:rPr>
        <w:t xml:space="preserve"> shore up the viability of many businesses</w:t>
      </w:r>
      <w:ins w:id="539" w:author="Charlie Meyrick" w:date="2021-03-30T11:45:00Z">
        <w:r w:rsidR="00AB6747">
          <w:rPr>
            <w:sz w:val="24"/>
            <w:szCs w:val="24"/>
          </w:rPr>
          <w:t>,</w:t>
        </w:r>
      </w:ins>
      <w:r w:rsidR="005C685E">
        <w:rPr>
          <w:sz w:val="24"/>
          <w:szCs w:val="24"/>
        </w:rPr>
        <w:t xml:space="preserve"> </w:t>
      </w:r>
      <w:del w:id="540" w:author="Charlie Meyrick" w:date="2021-03-30T11:45:00Z">
        <w:r w:rsidR="005C685E" w:rsidDel="00AB6747">
          <w:rPr>
            <w:sz w:val="24"/>
            <w:szCs w:val="24"/>
          </w:rPr>
          <w:delText xml:space="preserve">and with it </w:delText>
        </w:r>
      </w:del>
      <w:r w:rsidR="005C685E">
        <w:rPr>
          <w:sz w:val="24"/>
          <w:szCs w:val="24"/>
        </w:rPr>
        <w:t>provid</w:t>
      </w:r>
      <w:ins w:id="541" w:author="Charlie Meyrick" w:date="2021-03-30T11:45:00Z">
        <w:r w:rsidR="00AB6747">
          <w:rPr>
            <w:sz w:val="24"/>
            <w:szCs w:val="24"/>
          </w:rPr>
          <w:t>ing</w:t>
        </w:r>
      </w:ins>
      <w:del w:id="542" w:author="Charlie Meyrick" w:date="2021-03-30T11:45:00Z">
        <w:r w:rsidR="005C685E" w:rsidDel="00AB6747">
          <w:rPr>
            <w:sz w:val="24"/>
            <w:szCs w:val="24"/>
          </w:rPr>
          <w:delText>e</w:delText>
        </w:r>
      </w:del>
      <w:r w:rsidR="005C685E">
        <w:rPr>
          <w:sz w:val="24"/>
          <w:szCs w:val="24"/>
        </w:rPr>
        <w:t xml:space="preserve"> s</w:t>
      </w:r>
      <w:ins w:id="543" w:author="Charlie Meyrick" w:date="2021-03-30T11:45:00Z">
        <w:r w:rsidR="00AB6747">
          <w:rPr>
            <w:sz w:val="24"/>
            <w:szCs w:val="24"/>
          </w:rPr>
          <w:t>upport</w:t>
        </w:r>
      </w:ins>
      <w:del w:id="544" w:author="Charlie Meyrick" w:date="2021-03-30T11:45:00Z">
        <w:r w:rsidR="005C685E" w:rsidDel="00AB6747">
          <w:rPr>
            <w:sz w:val="24"/>
            <w:szCs w:val="24"/>
          </w:rPr>
          <w:delText>alvation</w:delText>
        </w:r>
      </w:del>
      <w:r w:rsidR="005C685E">
        <w:rPr>
          <w:sz w:val="24"/>
          <w:szCs w:val="24"/>
        </w:rPr>
        <w:t xml:space="preserve"> to the labour market. </w:t>
      </w:r>
      <w:r w:rsidR="00B9574D" w:rsidRPr="00752D4A">
        <w:rPr>
          <w:sz w:val="24"/>
          <w:szCs w:val="24"/>
        </w:rPr>
        <w:t xml:space="preserve"> </w:t>
      </w:r>
    </w:p>
    <w:p w14:paraId="1E38BBEA" w14:textId="77777777" w:rsidR="009C40DA" w:rsidRDefault="009C40DA" w:rsidP="0072541F">
      <w:pPr>
        <w:spacing w:after="0" w:line="276" w:lineRule="auto"/>
        <w:jc w:val="both"/>
        <w:rPr>
          <w:sz w:val="24"/>
          <w:szCs w:val="24"/>
        </w:rPr>
        <w:pPrChange w:id="545" w:author="Charlie Meyrick" w:date="2021-03-30T12:24:00Z">
          <w:pPr>
            <w:spacing w:after="0" w:line="360" w:lineRule="auto"/>
            <w:jc w:val="both"/>
          </w:pPr>
        </w:pPrChange>
      </w:pPr>
    </w:p>
    <w:p w14:paraId="2B5A8F16" w14:textId="2A5B31B5" w:rsidR="00F6577A" w:rsidDel="00893F13" w:rsidRDefault="00F6577A" w:rsidP="0072541F">
      <w:pPr>
        <w:spacing w:after="0" w:line="276" w:lineRule="auto"/>
        <w:jc w:val="both"/>
        <w:rPr>
          <w:del w:id="546" w:author="Charlie Meyrick" w:date="2021-03-30T11:44:00Z"/>
          <w:sz w:val="24"/>
          <w:szCs w:val="24"/>
        </w:rPr>
        <w:pPrChange w:id="547" w:author="Charlie Meyrick" w:date="2021-03-30T12:24:00Z">
          <w:pPr>
            <w:spacing w:after="0" w:line="360" w:lineRule="auto"/>
            <w:jc w:val="both"/>
          </w:pPr>
        </w:pPrChange>
      </w:pPr>
      <w:r>
        <w:rPr>
          <w:sz w:val="24"/>
          <w:szCs w:val="24"/>
        </w:rPr>
        <w:t>A recession caused by restrictions on mobility has had most effect on the labour market features most reliant on mobility, n</w:t>
      </w:r>
      <w:r w:rsidR="009C40DA">
        <w:rPr>
          <w:sz w:val="24"/>
          <w:szCs w:val="24"/>
        </w:rPr>
        <w:t xml:space="preserve">amely work absences, hiring, </w:t>
      </w:r>
      <w:r>
        <w:rPr>
          <w:sz w:val="24"/>
          <w:szCs w:val="24"/>
        </w:rPr>
        <w:t>job quitting</w:t>
      </w:r>
      <w:r w:rsidR="009C40DA">
        <w:rPr>
          <w:sz w:val="24"/>
          <w:szCs w:val="24"/>
        </w:rPr>
        <w:t xml:space="preserve"> and residential moves</w:t>
      </w:r>
      <w:r>
        <w:rPr>
          <w:sz w:val="24"/>
          <w:szCs w:val="24"/>
        </w:rPr>
        <w:t>. The labour market is much less dynamic than in normal times and this matters for the furthering of a healthy labour market.  Should this unlock if and when the pandemic subsides</w:t>
      </w:r>
      <w:r w:rsidR="00BE7753">
        <w:rPr>
          <w:sz w:val="24"/>
          <w:szCs w:val="24"/>
        </w:rPr>
        <w:t xml:space="preserve">, </w:t>
      </w:r>
      <w:r>
        <w:rPr>
          <w:sz w:val="24"/>
          <w:szCs w:val="24"/>
        </w:rPr>
        <w:t>there should be little long-term damage. But if things persist there could be more serious consequences.</w:t>
      </w:r>
      <w:del w:id="548" w:author="Charlie Meyrick" w:date="2021-03-30T11:46:00Z">
        <w:r w:rsidDel="00AB6747">
          <w:rPr>
            <w:sz w:val="24"/>
            <w:szCs w:val="24"/>
          </w:rPr>
          <w:delText xml:space="preserve"> Let’s see.</w:delText>
        </w:r>
      </w:del>
    </w:p>
    <w:p w14:paraId="204C939D" w14:textId="77777777" w:rsidR="00B9574D" w:rsidRPr="00752D4A" w:rsidDel="00893F13" w:rsidRDefault="00B9574D" w:rsidP="0072541F">
      <w:pPr>
        <w:spacing w:after="0" w:line="276" w:lineRule="auto"/>
        <w:jc w:val="both"/>
        <w:rPr>
          <w:del w:id="549" w:author="Charlie Meyrick" w:date="2021-03-30T11:44:00Z"/>
          <w:sz w:val="24"/>
          <w:szCs w:val="24"/>
        </w:rPr>
        <w:pPrChange w:id="550" w:author="Charlie Meyrick" w:date="2021-03-30T12:24:00Z">
          <w:pPr>
            <w:spacing w:after="0" w:line="360" w:lineRule="auto"/>
            <w:jc w:val="both"/>
          </w:pPr>
        </w:pPrChange>
      </w:pPr>
    </w:p>
    <w:p w14:paraId="7D32380B" w14:textId="77777777" w:rsidR="005E4D62" w:rsidRPr="00752D4A" w:rsidDel="006D779A" w:rsidRDefault="005E4D62" w:rsidP="0072541F">
      <w:pPr>
        <w:spacing w:after="0" w:line="276" w:lineRule="auto"/>
        <w:jc w:val="both"/>
        <w:rPr>
          <w:del w:id="551" w:author="Charlie Meyrick" w:date="2021-03-30T12:19:00Z"/>
          <w:sz w:val="24"/>
          <w:szCs w:val="24"/>
        </w:rPr>
        <w:pPrChange w:id="552" w:author="Charlie Meyrick" w:date="2021-03-30T12:24:00Z">
          <w:pPr>
            <w:spacing w:after="0" w:line="360" w:lineRule="auto"/>
            <w:jc w:val="both"/>
          </w:pPr>
        </w:pPrChange>
      </w:pPr>
    </w:p>
    <w:p w14:paraId="15D2624D" w14:textId="77777777" w:rsidR="00317B37" w:rsidRDefault="00317B37" w:rsidP="0072541F">
      <w:pPr>
        <w:spacing w:line="276" w:lineRule="auto"/>
        <w:rPr>
          <w:b/>
          <w:sz w:val="24"/>
          <w:szCs w:val="24"/>
        </w:rPr>
        <w:pPrChange w:id="553" w:author="Charlie Meyrick" w:date="2021-03-30T12:24:00Z">
          <w:pPr/>
        </w:pPrChange>
      </w:pPr>
      <w:r>
        <w:rPr>
          <w:b/>
          <w:sz w:val="24"/>
          <w:szCs w:val="24"/>
        </w:rPr>
        <w:br w:type="page"/>
      </w:r>
    </w:p>
    <w:p w14:paraId="47A10496" w14:textId="7687E31A" w:rsidR="000C36A3" w:rsidRDefault="001F6068" w:rsidP="00317B37">
      <w:pPr>
        <w:spacing w:after="0" w:line="240" w:lineRule="auto"/>
        <w:jc w:val="both"/>
        <w:rPr>
          <w:b/>
          <w:sz w:val="24"/>
          <w:szCs w:val="24"/>
        </w:rPr>
      </w:pPr>
      <w:ins w:id="554" w:author="Charlie Meyrick" w:date="2021-03-30T12:04:00Z">
        <w:r>
          <w:rPr>
            <w:b/>
            <w:sz w:val="24"/>
            <w:szCs w:val="24"/>
          </w:rPr>
          <w:lastRenderedPageBreak/>
          <w:t>Where can I find out more?</w:t>
        </w:r>
      </w:ins>
      <w:del w:id="555" w:author="Charlie Meyrick" w:date="2021-03-30T12:04:00Z">
        <w:r w:rsidR="000C36A3" w:rsidRPr="00752D4A" w:rsidDel="001F6068">
          <w:rPr>
            <w:b/>
            <w:sz w:val="24"/>
            <w:szCs w:val="24"/>
          </w:rPr>
          <w:delText>References</w:delText>
        </w:r>
      </w:del>
    </w:p>
    <w:p w14:paraId="0C39612D" w14:textId="77777777" w:rsidR="00317B37" w:rsidRPr="00752D4A" w:rsidRDefault="00317B37" w:rsidP="00317B37">
      <w:pPr>
        <w:spacing w:after="0" w:line="240" w:lineRule="auto"/>
        <w:jc w:val="both"/>
        <w:rPr>
          <w:b/>
          <w:sz w:val="24"/>
          <w:szCs w:val="24"/>
        </w:rPr>
      </w:pPr>
    </w:p>
    <w:p w14:paraId="6BAAC9EC" w14:textId="115292B0" w:rsidR="0089386A" w:rsidRPr="00752D4A" w:rsidRDefault="0089386A" w:rsidP="00317B37">
      <w:pPr>
        <w:spacing w:after="0" w:line="240" w:lineRule="auto"/>
        <w:rPr>
          <w:sz w:val="24"/>
          <w:szCs w:val="24"/>
        </w:rPr>
      </w:pPr>
      <w:commentRangeStart w:id="556"/>
      <w:r w:rsidRPr="00752D4A">
        <w:rPr>
          <w:sz w:val="24"/>
          <w:szCs w:val="24"/>
        </w:rPr>
        <w:t>ONS (2020</w:t>
      </w:r>
      <w:r w:rsidR="00F876FF" w:rsidRPr="00752D4A">
        <w:rPr>
          <w:sz w:val="24"/>
          <w:szCs w:val="24"/>
        </w:rPr>
        <w:t>a</w:t>
      </w:r>
      <w:r w:rsidRPr="00752D4A">
        <w:rPr>
          <w:sz w:val="24"/>
          <w:szCs w:val="24"/>
        </w:rPr>
        <w:t xml:space="preserve">), “Coronavirus and the Effect on Labour Market Statistics”, </w:t>
      </w:r>
    </w:p>
    <w:p w14:paraId="6BE67FB8" w14:textId="429A5D48" w:rsidR="0089386A" w:rsidRPr="00752D4A" w:rsidRDefault="002B7C48" w:rsidP="00317B37">
      <w:pPr>
        <w:spacing w:after="0" w:line="240" w:lineRule="auto"/>
        <w:rPr>
          <w:sz w:val="24"/>
          <w:szCs w:val="24"/>
        </w:rPr>
      </w:pPr>
      <w:hyperlink r:id="rId27" w:history="1">
        <w:r w:rsidR="0089386A" w:rsidRPr="00752D4A">
          <w:rPr>
            <w:rStyle w:val="Hyperlink"/>
            <w:sz w:val="24"/>
            <w:szCs w:val="24"/>
          </w:rPr>
          <w:t>https://www.ons.gov.uk/employmentandlabourmarket/peopleinwork/employmentandemployeetypes/articles/coronavirusandtheeffectsonuklabourmarketstatistics/2020-05-06</w:t>
        </w:r>
      </w:hyperlink>
      <w:r w:rsidR="0089386A" w:rsidRPr="00752D4A">
        <w:rPr>
          <w:sz w:val="24"/>
          <w:szCs w:val="24"/>
        </w:rPr>
        <w:t xml:space="preserve"> , Office for National Statistics</w:t>
      </w:r>
    </w:p>
    <w:p w14:paraId="27D236AA" w14:textId="77777777" w:rsidR="00F876FF" w:rsidRPr="00752D4A" w:rsidRDefault="00F876FF" w:rsidP="00317B37">
      <w:pPr>
        <w:spacing w:after="0" w:line="240" w:lineRule="auto"/>
        <w:rPr>
          <w:sz w:val="24"/>
          <w:szCs w:val="24"/>
        </w:rPr>
      </w:pPr>
    </w:p>
    <w:p w14:paraId="33F42BF1" w14:textId="415F1901" w:rsidR="00F876FF" w:rsidRDefault="003D1731" w:rsidP="00317B37">
      <w:pPr>
        <w:spacing w:after="0" w:line="240" w:lineRule="auto"/>
        <w:rPr>
          <w:sz w:val="24"/>
          <w:szCs w:val="24"/>
        </w:rPr>
      </w:pPr>
      <w:r w:rsidRPr="00752D4A">
        <w:rPr>
          <w:sz w:val="24"/>
          <w:szCs w:val="24"/>
        </w:rPr>
        <w:t>ONS (2020b), “</w:t>
      </w:r>
      <w:r w:rsidR="00F876FF" w:rsidRPr="00752D4A">
        <w:rPr>
          <w:sz w:val="24"/>
          <w:szCs w:val="24"/>
        </w:rPr>
        <w:t>Single Month and Weekly</w:t>
      </w:r>
      <w:r w:rsidR="00317B37">
        <w:rPr>
          <w:sz w:val="24"/>
          <w:szCs w:val="24"/>
        </w:rPr>
        <w:t xml:space="preserve"> Labour Force Survey Estimates”</w:t>
      </w:r>
      <w:r w:rsidR="00F876FF" w:rsidRPr="00752D4A">
        <w:rPr>
          <w:sz w:val="24"/>
          <w:szCs w:val="24"/>
        </w:rPr>
        <w:t xml:space="preserve">, </w:t>
      </w:r>
      <w:hyperlink r:id="rId28" w:history="1">
        <w:r w:rsidR="00F876FF" w:rsidRPr="00752D4A">
          <w:rPr>
            <w:rStyle w:val="Hyperlink"/>
            <w:sz w:val="24"/>
            <w:szCs w:val="24"/>
          </w:rPr>
          <w:t>https://www.ons.gov.uk/employmentandlabourmarket/peopleinwork/employmentandemployeetypes/articles/singlemonthlabourforcesurveyestimates/latest</w:t>
        </w:r>
      </w:hyperlink>
      <w:r w:rsidR="00F876FF" w:rsidRPr="00752D4A">
        <w:rPr>
          <w:sz w:val="24"/>
          <w:szCs w:val="24"/>
        </w:rPr>
        <w:t xml:space="preserve"> , Office for National Statistics</w:t>
      </w:r>
    </w:p>
    <w:p w14:paraId="00A0A7C0" w14:textId="77777777" w:rsidR="00AA7F80" w:rsidRDefault="00AA7F80" w:rsidP="00317B37">
      <w:pPr>
        <w:spacing w:after="0" w:line="240" w:lineRule="auto"/>
        <w:rPr>
          <w:sz w:val="24"/>
          <w:szCs w:val="24"/>
        </w:rPr>
      </w:pPr>
    </w:p>
    <w:p w14:paraId="0CAE7BB2" w14:textId="1D73FB3D" w:rsidR="00AA7F80" w:rsidRDefault="00AA7F80" w:rsidP="00317B3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ONS (2020c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“Coronavirus Infection Survey”, </w:t>
      </w:r>
    </w:p>
    <w:p w14:paraId="6C98086E" w14:textId="25ECE8DF" w:rsidR="00AA7F80" w:rsidRDefault="002B7C48" w:rsidP="00317B37">
      <w:pPr>
        <w:spacing w:after="0" w:line="240" w:lineRule="auto"/>
        <w:rPr>
          <w:sz w:val="24"/>
          <w:szCs w:val="24"/>
        </w:rPr>
      </w:pPr>
      <w:hyperlink r:id="rId29" w:anchor="glossary" w:history="1">
        <w:r w:rsidR="00AA7F80" w:rsidRPr="007A4283">
          <w:rPr>
            <w:rStyle w:val="Hyperlink"/>
            <w:sz w:val="24"/>
            <w:szCs w:val="24"/>
          </w:rPr>
          <w:t>https://www.ons.gov.uk/peoplepopulationandcommunity/healthandsocialcare/conditionsanddiseases/bulletins/coronaviruscovid19infectionsurveypilot/13november2020#glossary</w:t>
        </w:r>
      </w:hyperlink>
    </w:p>
    <w:p w14:paraId="244E8CC8" w14:textId="77777777" w:rsidR="00AA7F80" w:rsidRDefault="00AA7F80" w:rsidP="00317B37">
      <w:pPr>
        <w:spacing w:after="0" w:line="240" w:lineRule="auto"/>
        <w:rPr>
          <w:sz w:val="24"/>
          <w:szCs w:val="24"/>
        </w:rPr>
      </w:pPr>
    </w:p>
    <w:p w14:paraId="6F01FE17" w14:textId="0DAEC285" w:rsidR="00AA7F80" w:rsidRPr="00AA7F80" w:rsidRDefault="00AA7F80" w:rsidP="00AA7F80">
      <w:pPr>
        <w:rPr>
          <w:sz w:val="24"/>
          <w:szCs w:val="24"/>
        </w:rPr>
      </w:pPr>
      <w:r w:rsidRPr="00AA7F80">
        <w:rPr>
          <w:sz w:val="24"/>
          <w:szCs w:val="24"/>
        </w:rPr>
        <w:t xml:space="preserve">Wadsworth, J., (2020), “Labour Markets in the Time of Coronavirus: Measuring Excess”, IZA Discussion Paper No. 13529, </w:t>
      </w:r>
      <w:hyperlink r:id="rId30" w:history="1">
        <w:r w:rsidRPr="00AA7F80">
          <w:rPr>
            <w:rStyle w:val="Hyperlink"/>
            <w:sz w:val="24"/>
            <w:szCs w:val="24"/>
          </w:rPr>
          <w:t>https://www.iza.org/publications/dp/13529/labour-markets-in-the-time-of-coronavirus-measuring-excess</w:t>
        </w:r>
      </w:hyperlink>
      <w:commentRangeEnd w:id="556"/>
      <w:r w:rsidR="001F6068">
        <w:rPr>
          <w:rStyle w:val="CommentReference"/>
        </w:rPr>
        <w:commentReference w:id="556"/>
      </w:r>
    </w:p>
    <w:p w14:paraId="256A40DC" w14:textId="77777777" w:rsidR="00AA7F80" w:rsidRDefault="00AA7F80" w:rsidP="00AA7F80">
      <w:pPr>
        <w:rPr>
          <w:b/>
        </w:rPr>
      </w:pPr>
    </w:p>
    <w:p w14:paraId="057A0B6F" w14:textId="77777777" w:rsidR="00AA7F80" w:rsidRDefault="00AA7F80" w:rsidP="00AA7F80">
      <w:pPr>
        <w:rPr>
          <w:b/>
        </w:rPr>
      </w:pPr>
    </w:p>
    <w:p w14:paraId="2E502C8B" w14:textId="5DA94359" w:rsidR="00AA7F80" w:rsidRPr="00752D4A" w:rsidRDefault="00AA7F80" w:rsidP="00317B37">
      <w:pPr>
        <w:spacing w:after="0" w:line="240" w:lineRule="auto"/>
        <w:rPr>
          <w:sz w:val="24"/>
          <w:szCs w:val="24"/>
        </w:rPr>
      </w:pPr>
    </w:p>
    <w:p w14:paraId="6A5170C5" w14:textId="158231D5" w:rsidR="009A481C" w:rsidRDefault="001F6068" w:rsidP="00816809">
      <w:pPr>
        <w:spacing w:after="0" w:line="240" w:lineRule="auto"/>
        <w:jc w:val="both"/>
        <w:rPr>
          <w:ins w:id="557" w:author="Charlie Meyrick" w:date="2021-03-30T12:06:00Z"/>
        </w:rPr>
      </w:pPr>
      <w:ins w:id="558" w:author="Charlie Meyrick" w:date="2021-03-30T12:06:00Z">
        <w:r>
          <w:rPr>
            <w:b/>
            <w:bCs/>
          </w:rPr>
          <w:t>Author:</w:t>
        </w:r>
        <w:r>
          <w:t xml:space="preserve"> Jonathon Wadsworth</w:t>
        </w:r>
      </w:ins>
    </w:p>
    <w:p w14:paraId="79212CCD" w14:textId="08C0B7AD" w:rsidR="001F6068" w:rsidRDefault="001F6068" w:rsidP="00816809">
      <w:pPr>
        <w:spacing w:after="0" w:line="240" w:lineRule="auto"/>
        <w:jc w:val="both"/>
        <w:rPr>
          <w:ins w:id="559" w:author="Charlie Meyrick" w:date="2021-03-30T12:06:00Z"/>
        </w:rPr>
      </w:pPr>
    </w:p>
    <w:p w14:paraId="64531D6B" w14:textId="2107378E" w:rsidR="001F6068" w:rsidRDefault="001F6068" w:rsidP="00816809">
      <w:pPr>
        <w:spacing w:after="0" w:line="240" w:lineRule="auto"/>
        <w:jc w:val="both"/>
        <w:rPr>
          <w:ins w:id="560" w:author="Charlie Meyrick" w:date="2021-03-30T12:07:00Z"/>
        </w:rPr>
      </w:pPr>
      <w:ins w:id="561" w:author="Charlie Meyrick" w:date="2021-03-30T12:06:00Z">
        <w:r>
          <w:rPr>
            <w:b/>
            <w:bCs/>
          </w:rPr>
          <w:t xml:space="preserve">Experts: </w:t>
        </w:r>
      </w:ins>
      <w:ins w:id="562" w:author="Charlie Meyrick" w:date="2021-03-30T12:07:00Z">
        <w:r w:rsidRPr="001F6068">
          <w:rPr>
            <w:rPrChange w:id="563" w:author="Charlie Meyrick" w:date="2021-03-30T12:07:00Z">
              <w:rPr>
                <w:b/>
                <w:bCs/>
              </w:rPr>
            </w:rPrChange>
          </w:rPr>
          <w:t>[</w:t>
        </w:r>
      </w:ins>
      <w:ins w:id="564" w:author="Charlie Meyrick" w:date="2021-03-30T12:06:00Z">
        <w:r w:rsidRPr="001F6068">
          <w:rPr>
            <w:rPrChange w:id="565" w:author="Charlie Meyrick" w:date="2021-03-30T12:07:00Z">
              <w:rPr>
                <w:b/>
                <w:bCs/>
              </w:rPr>
            </w:rPrChange>
          </w:rPr>
          <w:t>ECO to insert here</w:t>
        </w:r>
      </w:ins>
      <w:ins w:id="566" w:author="Charlie Meyrick" w:date="2021-03-30T12:07:00Z">
        <w:r>
          <w:t>]</w:t>
        </w:r>
      </w:ins>
    </w:p>
    <w:p w14:paraId="2CEB08DF" w14:textId="4FC01506" w:rsidR="001F6068" w:rsidRDefault="001F6068" w:rsidP="00816809">
      <w:pPr>
        <w:spacing w:after="0" w:line="240" w:lineRule="auto"/>
        <w:jc w:val="both"/>
        <w:rPr>
          <w:ins w:id="567" w:author="Charlie Meyrick" w:date="2021-03-30T12:07:00Z"/>
        </w:rPr>
      </w:pPr>
    </w:p>
    <w:p w14:paraId="16F361FF" w14:textId="28503204" w:rsidR="001F6068" w:rsidRDefault="001F6068" w:rsidP="00816809">
      <w:pPr>
        <w:spacing w:after="0" w:line="240" w:lineRule="auto"/>
        <w:jc w:val="both"/>
        <w:rPr>
          <w:ins w:id="568" w:author="Charlie Meyrick" w:date="2021-03-30T12:11:00Z"/>
          <w:b/>
          <w:bCs/>
        </w:rPr>
      </w:pPr>
      <w:ins w:id="569" w:author="Charlie Meyrick" w:date="2021-03-30T12:07:00Z">
        <w:r>
          <w:rPr>
            <w:b/>
            <w:bCs/>
          </w:rPr>
          <w:t>Related ECO questions:</w:t>
        </w:r>
      </w:ins>
    </w:p>
    <w:p w14:paraId="279B870A" w14:textId="14985E55" w:rsidR="001F6068" w:rsidRDefault="001F6068" w:rsidP="00816809">
      <w:pPr>
        <w:spacing w:after="0" w:line="240" w:lineRule="auto"/>
        <w:jc w:val="both"/>
        <w:rPr>
          <w:ins w:id="570" w:author="Charlie Meyrick" w:date="2021-03-30T12:11:00Z"/>
          <w:b/>
          <w:bCs/>
        </w:rPr>
      </w:pPr>
    </w:p>
    <w:p w14:paraId="3467923C" w14:textId="2AC815E9" w:rsidR="001F6068" w:rsidRDefault="001F6068" w:rsidP="00816809">
      <w:pPr>
        <w:spacing w:after="0" w:line="240" w:lineRule="auto"/>
        <w:jc w:val="both"/>
        <w:rPr>
          <w:ins w:id="571" w:author="Charlie Meyrick" w:date="2021-03-30T12:12:00Z"/>
        </w:rPr>
      </w:pPr>
      <w:ins w:id="572" w:author="Charlie Meyrick" w:date="2021-03-30T12:12:00Z">
        <w:r w:rsidRPr="001F6068">
          <w:rPr>
            <w:rPrChange w:id="573" w:author="Charlie Meyrick" w:date="2021-03-30T12:12:00Z">
              <w:rPr>
                <w:b/>
                <w:bCs/>
              </w:rPr>
            </w:rPrChange>
          </w:rPr>
          <w:fldChar w:fldCharType="begin"/>
        </w:r>
        <w:r w:rsidRPr="001F6068">
          <w:rPr>
            <w:rPrChange w:id="574" w:author="Charlie Meyrick" w:date="2021-03-30T12:12:00Z">
              <w:rPr>
                <w:b/>
                <w:bCs/>
              </w:rPr>
            </w:rPrChange>
          </w:rPr>
          <w:instrText xml:space="preserve"> HYPERLINK "https://www.economicsobservatory.com/whats-happened-in-the-uk-labour-market-during-the-covid-19-recession" </w:instrText>
        </w:r>
        <w:r w:rsidRPr="001F6068">
          <w:rPr>
            <w:rPrChange w:id="575" w:author="Charlie Meyrick" w:date="2021-03-30T12:12:00Z">
              <w:rPr>
                <w:b/>
                <w:bCs/>
              </w:rPr>
            </w:rPrChange>
          </w:rPr>
          <w:fldChar w:fldCharType="separate"/>
        </w:r>
        <w:r w:rsidRPr="001F6068">
          <w:rPr>
            <w:rStyle w:val="Hyperlink"/>
            <w:rPrChange w:id="576" w:author="Charlie Meyrick" w:date="2021-03-30T12:12:00Z">
              <w:rPr>
                <w:rStyle w:val="Hyperlink"/>
                <w:b/>
                <w:bCs/>
              </w:rPr>
            </w:rPrChange>
          </w:rPr>
          <w:t>https://www.economicsobservatory.com/whats-happened-in-the-uk-labour-market-during-the-covid-19-recession</w:t>
        </w:r>
        <w:r w:rsidRPr="001F6068">
          <w:rPr>
            <w:rPrChange w:id="577" w:author="Charlie Meyrick" w:date="2021-03-30T12:12:00Z">
              <w:rPr>
                <w:b/>
                <w:bCs/>
              </w:rPr>
            </w:rPrChange>
          </w:rPr>
          <w:fldChar w:fldCharType="end"/>
        </w:r>
        <w:r w:rsidRPr="001F6068">
          <w:rPr>
            <w:rPrChange w:id="578" w:author="Charlie Meyrick" w:date="2021-03-30T12:12:00Z">
              <w:rPr>
                <w:b/>
                <w:bCs/>
              </w:rPr>
            </w:rPrChange>
          </w:rPr>
          <w:t xml:space="preserve"> </w:t>
        </w:r>
      </w:ins>
    </w:p>
    <w:p w14:paraId="58FD6782" w14:textId="0C78BFBB" w:rsidR="001F6068" w:rsidRDefault="001F6068" w:rsidP="00816809">
      <w:pPr>
        <w:spacing w:after="0" w:line="240" w:lineRule="auto"/>
        <w:jc w:val="both"/>
        <w:rPr>
          <w:ins w:id="579" w:author="Charlie Meyrick" w:date="2021-03-30T12:12:00Z"/>
        </w:rPr>
      </w:pPr>
    </w:p>
    <w:p w14:paraId="0F602E78" w14:textId="7A372F5E" w:rsidR="001F6068" w:rsidRDefault="001F6068" w:rsidP="00816809">
      <w:pPr>
        <w:spacing w:after="0" w:line="240" w:lineRule="auto"/>
        <w:jc w:val="both"/>
        <w:rPr>
          <w:ins w:id="580" w:author="Charlie Meyrick" w:date="2021-03-30T12:12:00Z"/>
        </w:rPr>
      </w:pPr>
      <w:ins w:id="581" w:author="Charlie Meyrick" w:date="2021-03-30T12:12:00Z">
        <w:r>
          <w:fldChar w:fldCharType="begin"/>
        </w:r>
        <w:r>
          <w:instrText xml:space="preserve"> HYPERLINK "</w:instrText>
        </w:r>
        <w:r w:rsidRPr="001F6068">
          <w:instrText>https://www.economicsobservatory.com/update-how-is-coronavirus-affecting-the-self-employed</w:instrText>
        </w:r>
        <w:r>
          <w:instrText xml:space="preserve">" </w:instrText>
        </w:r>
        <w:r>
          <w:fldChar w:fldCharType="separate"/>
        </w:r>
        <w:r w:rsidRPr="000D4E7D">
          <w:rPr>
            <w:rStyle w:val="Hyperlink"/>
          </w:rPr>
          <w:t>https://www.economicsobservatory.com/update-how-is-coronavirus-affecting-the-self-employed</w:t>
        </w:r>
        <w:r>
          <w:fldChar w:fldCharType="end"/>
        </w:r>
      </w:ins>
    </w:p>
    <w:p w14:paraId="2B660E51" w14:textId="32212707" w:rsidR="001F6068" w:rsidRDefault="001F6068" w:rsidP="00816809">
      <w:pPr>
        <w:spacing w:after="0" w:line="240" w:lineRule="auto"/>
        <w:jc w:val="both"/>
        <w:rPr>
          <w:ins w:id="582" w:author="Charlie Meyrick" w:date="2021-03-30T12:12:00Z"/>
        </w:rPr>
      </w:pPr>
    </w:p>
    <w:p w14:paraId="3CE31760" w14:textId="17D7E875" w:rsidR="001F6068" w:rsidRDefault="001F6068" w:rsidP="00816809">
      <w:pPr>
        <w:spacing w:after="0" w:line="240" w:lineRule="auto"/>
        <w:jc w:val="both"/>
        <w:rPr>
          <w:ins w:id="583" w:author="Charlie Meyrick" w:date="2021-03-30T12:12:00Z"/>
        </w:rPr>
      </w:pPr>
      <w:ins w:id="584" w:author="Charlie Meyrick" w:date="2021-03-30T12:12:00Z">
        <w:r>
          <w:fldChar w:fldCharType="begin"/>
        </w:r>
        <w:r>
          <w:instrText xml:space="preserve"> HYPERLINK "</w:instrText>
        </w:r>
        <w:r w:rsidRPr="001F6068">
          <w:instrText>https://www.economicsobservatory.com/update-how-is-the-coronavirus-crisis-affecting-gig-economy-workers</w:instrText>
        </w:r>
        <w:r>
          <w:instrText xml:space="preserve">" </w:instrText>
        </w:r>
        <w:r>
          <w:fldChar w:fldCharType="separate"/>
        </w:r>
        <w:r w:rsidRPr="000D4E7D">
          <w:rPr>
            <w:rStyle w:val="Hyperlink"/>
          </w:rPr>
          <w:t>https://www.economicsobservatory.com/update-how-is-the-coronavirus-crisis-affecting-gig-economy-workers</w:t>
        </w:r>
        <w:r>
          <w:fldChar w:fldCharType="end"/>
        </w:r>
        <w:r>
          <w:t xml:space="preserve"> </w:t>
        </w:r>
      </w:ins>
    </w:p>
    <w:p w14:paraId="50FD9091" w14:textId="2A9FF021" w:rsidR="001F6068" w:rsidRDefault="001F6068" w:rsidP="00816809">
      <w:pPr>
        <w:spacing w:after="0" w:line="240" w:lineRule="auto"/>
        <w:jc w:val="both"/>
        <w:rPr>
          <w:ins w:id="585" w:author="Charlie Meyrick" w:date="2021-03-30T12:12:00Z"/>
        </w:rPr>
      </w:pPr>
    </w:p>
    <w:p w14:paraId="54CBF994" w14:textId="41D547DD" w:rsidR="001F6068" w:rsidRDefault="001F6068" w:rsidP="00816809">
      <w:pPr>
        <w:spacing w:after="0" w:line="240" w:lineRule="auto"/>
        <w:jc w:val="both"/>
        <w:rPr>
          <w:ins w:id="586" w:author="Charlie Meyrick" w:date="2021-03-30T12:12:00Z"/>
          <w:b/>
          <w:bCs/>
        </w:rPr>
      </w:pPr>
      <w:ins w:id="587" w:author="Charlie Meyrick" w:date="2021-03-30T12:12:00Z">
        <w:r>
          <w:rPr>
            <w:b/>
            <w:bCs/>
          </w:rPr>
          <w:t>Topics</w:t>
        </w:r>
      </w:ins>
    </w:p>
    <w:p w14:paraId="2E32D0EA" w14:textId="6E855C80" w:rsidR="001F6068" w:rsidRDefault="001F6068" w:rsidP="00816809">
      <w:pPr>
        <w:spacing w:after="0" w:line="240" w:lineRule="auto"/>
        <w:jc w:val="both"/>
        <w:rPr>
          <w:ins w:id="588" w:author="Charlie Meyrick" w:date="2021-03-30T12:12:00Z"/>
          <w:b/>
          <w:bCs/>
        </w:rPr>
      </w:pPr>
    </w:p>
    <w:p w14:paraId="0D3A7CE2" w14:textId="7FC5B2F7" w:rsidR="001F6068" w:rsidRPr="001F6068" w:rsidRDefault="001F6068" w:rsidP="00816809">
      <w:pPr>
        <w:spacing w:after="0" w:line="240" w:lineRule="auto"/>
        <w:jc w:val="both"/>
        <w:rPr>
          <w:ins w:id="589" w:author="Charlie Meyrick" w:date="2021-03-30T12:07:00Z"/>
          <w:rPrChange w:id="590" w:author="Charlie Meyrick" w:date="2021-03-30T12:12:00Z">
            <w:rPr>
              <w:ins w:id="591" w:author="Charlie Meyrick" w:date="2021-03-30T12:07:00Z"/>
              <w:b/>
              <w:bCs/>
            </w:rPr>
          </w:rPrChange>
        </w:rPr>
      </w:pPr>
      <w:ins w:id="592" w:author="Charlie Meyrick" w:date="2021-03-30T12:12:00Z">
        <w:r>
          <w:t>Data stories; Jobs, work, pay and benefits;</w:t>
        </w:r>
      </w:ins>
      <w:ins w:id="593" w:author="Charlie Meyrick" w:date="2021-03-30T12:13:00Z">
        <w:r>
          <w:t xml:space="preserve"> Recession and recovery</w:t>
        </w:r>
      </w:ins>
    </w:p>
    <w:p w14:paraId="5AD027BF" w14:textId="7E91BBE6" w:rsidR="001F6068" w:rsidRDefault="001F6068" w:rsidP="00816809">
      <w:pPr>
        <w:spacing w:after="0" w:line="240" w:lineRule="auto"/>
        <w:jc w:val="both"/>
        <w:rPr>
          <w:ins w:id="594" w:author="Charlie Meyrick" w:date="2021-03-30T12:07:00Z"/>
          <w:b/>
          <w:bCs/>
        </w:rPr>
      </w:pPr>
    </w:p>
    <w:p w14:paraId="37E26DE0" w14:textId="77777777" w:rsidR="001F6068" w:rsidRPr="001F6068" w:rsidRDefault="001F6068" w:rsidP="00816809">
      <w:pPr>
        <w:spacing w:after="0" w:line="240" w:lineRule="auto"/>
        <w:jc w:val="both"/>
      </w:pPr>
    </w:p>
    <w:sectPr w:rsidR="001F6068" w:rsidRPr="001F6068" w:rsidSect="00BF6F64">
      <w:footerReference w:type="default" r:id="rId3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6" w:author="Charlie Meyrick" w:date="2021-03-30T11:18:00Z" w:initials="CM">
    <w:p w14:paraId="37B71663" w14:textId="520E715F" w:rsidR="00377D29" w:rsidRDefault="00377D29">
      <w:pPr>
        <w:pStyle w:val="CommentText"/>
      </w:pPr>
      <w:r>
        <w:rPr>
          <w:rStyle w:val="CommentReference"/>
        </w:rPr>
        <w:annotationRef/>
      </w:r>
      <w:r>
        <w:t>Review later</w:t>
      </w:r>
    </w:p>
  </w:comment>
  <w:comment w:id="229" w:author="Charlie Meyrick" w:date="2021-03-30T12:19:00Z" w:initials="CM">
    <w:p w14:paraId="32FA2A16" w14:textId="3FDF73A5" w:rsidR="006D779A" w:rsidRDefault="006D779A">
      <w:pPr>
        <w:pStyle w:val="CommentText"/>
      </w:pPr>
      <w:r>
        <w:rPr>
          <w:rStyle w:val="CommentReference"/>
        </w:rPr>
        <w:annotationRef/>
      </w:r>
      <w:r>
        <w:t xml:space="preserve">I have added in placeholder titles for the </w:t>
      </w:r>
      <w:proofErr w:type="spellStart"/>
      <w:r>
        <w:t>figrues</w:t>
      </w:r>
      <w:proofErr w:type="spellEnd"/>
      <w:r>
        <w:t>. Please could you check you are happy with these and amend any as necessary.</w:t>
      </w:r>
    </w:p>
  </w:comment>
  <w:comment w:id="556" w:author="Charlie Meyrick" w:date="2021-03-30T12:04:00Z" w:initials="CM">
    <w:p w14:paraId="56AAD53D" w14:textId="77777777" w:rsidR="001F6068" w:rsidRDefault="001F6068">
      <w:pPr>
        <w:pStyle w:val="CommentText"/>
      </w:pPr>
      <w:r>
        <w:rPr>
          <w:rStyle w:val="CommentReference"/>
        </w:rPr>
        <w:annotationRef/>
      </w:r>
      <w:r>
        <w:t>Please re-format these sources so that there is a brief description of each source.</w:t>
      </w:r>
    </w:p>
    <w:p w14:paraId="4CAD2E56" w14:textId="77777777" w:rsidR="001F6068" w:rsidRDefault="001F6068">
      <w:pPr>
        <w:pStyle w:val="CommentText"/>
      </w:pPr>
    </w:p>
    <w:p w14:paraId="1F9B5B2A" w14:textId="77777777" w:rsidR="001F6068" w:rsidRDefault="001F6068">
      <w:pPr>
        <w:pStyle w:val="CommentText"/>
      </w:pPr>
      <w:r>
        <w:t>For example:</w:t>
      </w:r>
    </w:p>
    <w:p w14:paraId="2DE394D4" w14:textId="77777777" w:rsidR="001F6068" w:rsidRDefault="001F6068">
      <w:pPr>
        <w:pStyle w:val="CommentText"/>
      </w:pPr>
    </w:p>
    <w:p w14:paraId="562040A0" w14:textId="7892A318" w:rsidR="001F6068" w:rsidRDefault="001F6068">
      <w:pPr>
        <w:pStyle w:val="CommentText"/>
      </w:pPr>
      <w:r>
        <w:t>“</w:t>
      </w:r>
      <w:r w:rsidRPr="001F6068">
        <w:rPr>
          <w:u w:val="single"/>
        </w:rPr>
        <w:t>Coronavirus and the effect on labour market stats</w:t>
      </w:r>
      <w:r>
        <w:t>: this report by the Office for National Statistics highlights X, Y and Z”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B71663" w15:done="0"/>
  <w15:commentEx w15:paraId="32FA2A16" w15:done="0"/>
  <w15:commentEx w15:paraId="562040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D878F" w16cex:dateUtc="2021-03-30T10:18:00Z"/>
  <w16cex:commentExtensible w16cex:durableId="240D95D7" w16cex:dateUtc="2021-03-30T11:19:00Z"/>
  <w16cex:commentExtensible w16cex:durableId="240D925E" w16cex:dateUtc="2021-03-30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B71663" w16cid:durableId="240D878F"/>
  <w16cid:commentId w16cid:paraId="32FA2A16" w16cid:durableId="240D95D7"/>
  <w16cid:commentId w16cid:paraId="562040A0" w16cid:durableId="240D92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C8205" w14:textId="77777777" w:rsidR="002B7C48" w:rsidRDefault="002B7C48" w:rsidP="00B9682E">
      <w:pPr>
        <w:spacing w:after="0" w:line="240" w:lineRule="auto"/>
      </w:pPr>
      <w:r>
        <w:separator/>
      </w:r>
    </w:p>
  </w:endnote>
  <w:endnote w:type="continuationSeparator" w:id="0">
    <w:p w14:paraId="71FD15BD" w14:textId="77777777" w:rsidR="002B7C48" w:rsidRDefault="002B7C48" w:rsidP="00B9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340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37D341" w14:textId="77777777" w:rsidR="0093280F" w:rsidRDefault="009328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CC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BB0632B" w14:textId="1C01F7CB" w:rsidR="0093280F" w:rsidRDefault="00257C00" w:rsidP="00257C00">
    <w:pPr>
      <w:pStyle w:val="Footer"/>
      <w:tabs>
        <w:tab w:val="clear" w:pos="4513"/>
        <w:tab w:val="clear" w:pos="9026"/>
        <w:tab w:val="left" w:pos="504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14532" w14:textId="77777777" w:rsidR="002B7C48" w:rsidRDefault="002B7C48" w:rsidP="00B9682E">
      <w:pPr>
        <w:spacing w:after="0" w:line="240" w:lineRule="auto"/>
      </w:pPr>
      <w:r>
        <w:separator/>
      </w:r>
    </w:p>
  </w:footnote>
  <w:footnote w:type="continuationSeparator" w:id="0">
    <w:p w14:paraId="30B22659" w14:textId="77777777" w:rsidR="002B7C48" w:rsidRDefault="002B7C48" w:rsidP="00B96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57801"/>
    <w:multiLevelType w:val="hybridMultilevel"/>
    <w:tmpl w:val="36CC79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lie Meyrick">
    <w15:presenceInfo w15:providerId="Windows Live" w15:userId="4dc0d1c6d9e01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50"/>
    <w:rsid w:val="00003F17"/>
    <w:rsid w:val="00004297"/>
    <w:rsid w:val="00013EBA"/>
    <w:rsid w:val="00014173"/>
    <w:rsid w:val="00017391"/>
    <w:rsid w:val="00020051"/>
    <w:rsid w:val="00020447"/>
    <w:rsid w:val="000264E3"/>
    <w:rsid w:val="00027DFC"/>
    <w:rsid w:val="00034EA2"/>
    <w:rsid w:val="000358BA"/>
    <w:rsid w:val="000430C4"/>
    <w:rsid w:val="000444E5"/>
    <w:rsid w:val="000464BE"/>
    <w:rsid w:val="00053084"/>
    <w:rsid w:val="00063079"/>
    <w:rsid w:val="000722FD"/>
    <w:rsid w:val="00086A29"/>
    <w:rsid w:val="000947CC"/>
    <w:rsid w:val="000A5011"/>
    <w:rsid w:val="000A5E6F"/>
    <w:rsid w:val="000B4C2C"/>
    <w:rsid w:val="000C1712"/>
    <w:rsid w:val="000C36A3"/>
    <w:rsid w:val="000E2043"/>
    <w:rsid w:val="000E5496"/>
    <w:rsid w:val="000E6709"/>
    <w:rsid w:val="00100EB3"/>
    <w:rsid w:val="001015E0"/>
    <w:rsid w:val="001052BD"/>
    <w:rsid w:val="00105703"/>
    <w:rsid w:val="00122780"/>
    <w:rsid w:val="00147249"/>
    <w:rsid w:val="0015144A"/>
    <w:rsid w:val="001552E2"/>
    <w:rsid w:val="00156FE9"/>
    <w:rsid w:val="00161701"/>
    <w:rsid w:val="001717CB"/>
    <w:rsid w:val="00174638"/>
    <w:rsid w:val="00184ED3"/>
    <w:rsid w:val="00186770"/>
    <w:rsid w:val="00191B5F"/>
    <w:rsid w:val="001A0381"/>
    <w:rsid w:val="001A175D"/>
    <w:rsid w:val="001C0D51"/>
    <w:rsid w:val="001C1FA3"/>
    <w:rsid w:val="001C4F6E"/>
    <w:rsid w:val="001C6713"/>
    <w:rsid w:val="001D68E7"/>
    <w:rsid w:val="001E1FC7"/>
    <w:rsid w:val="001E27DF"/>
    <w:rsid w:val="001E36F4"/>
    <w:rsid w:val="001F1316"/>
    <w:rsid w:val="001F6068"/>
    <w:rsid w:val="001F7F1B"/>
    <w:rsid w:val="0021261A"/>
    <w:rsid w:val="00217891"/>
    <w:rsid w:val="00221BE2"/>
    <w:rsid w:val="002239A2"/>
    <w:rsid w:val="0022749B"/>
    <w:rsid w:val="00231EED"/>
    <w:rsid w:val="00233490"/>
    <w:rsid w:val="0023470A"/>
    <w:rsid w:val="00243666"/>
    <w:rsid w:val="002448E6"/>
    <w:rsid w:val="00250879"/>
    <w:rsid w:val="00257C00"/>
    <w:rsid w:val="00275BE7"/>
    <w:rsid w:val="002910EC"/>
    <w:rsid w:val="002946BD"/>
    <w:rsid w:val="002B7652"/>
    <w:rsid w:val="002B7C48"/>
    <w:rsid w:val="002C69B2"/>
    <w:rsid w:val="002D101A"/>
    <w:rsid w:val="002E1C65"/>
    <w:rsid w:val="002E2837"/>
    <w:rsid w:val="002E7FE9"/>
    <w:rsid w:val="002F3930"/>
    <w:rsid w:val="00300CF3"/>
    <w:rsid w:val="00313A0B"/>
    <w:rsid w:val="00317B37"/>
    <w:rsid w:val="00320AC8"/>
    <w:rsid w:val="003312E0"/>
    <w:rsid w:val="003328A4"/>
    <w:rsid w:val="003342E2"/>
    <w:rsid w:val="00334D6B"/>
    <w:rsid w:val="003440B8"/>
    <w:rsid w:val="00344AF3"/>
    <w:rsid w:val="00347F94"/>
    <w:rsid w:val="00353235"/>
    <w:rsid w:val="00354114"/>
    <w:rsid w:val="00356D89"/>
    <w:rsid w:val="00361685"/>
    <w:rsid w:val="0036438E"/>
    <w:rsid w:val="0037665A"/>
    <w:rsid w:val="00377D29"/>
    <w:rsid w:val="00380084"/>
    <w:rsid w:val="0038623A"/>
    <w:rsid w:val="00390044"/>
    <w:rsid w:val="003944DB"/>
    <w:rsid w:val="00395B1E"/>
    <w:rsid w:val="003979B9"/>
    <w:rsid w:val="003A08DF"/>
    <w:rsid w:val="003A4DE3"/>
    <w:rsid w:val="003C5C0F"/>
    <w:rsid w:val="003C5CA2"/>
    <w:rsid w:val="003D1731"/>
    <w:rsid w:val="003F345F"/>
    <w:rsid w:val="004011C7"/>
    <w:rsid w:val="004027BA"/>
    <w:rsid w:val="00403D43"/>
    <w:rsid w:val="00404AC8"/>
    <w:rsid w:val="00420DA8"/>
    <w:rsid w:val="0044605D"/>
    <w:rsid w:val="00460F0E"/>
    <w:rsid w:val="00470D27"/>
    <w:rsid w:val="00472FF6"/>
    <w:rsid w:val="00474A3C"/>
    <w:rsid w:val="004760D4"/>
    <w:rsid w:val="00485855"/>
    <w:rsid w:val="00492646"/>
    <w:rsid w:val="0049356D"/>
    <w:rsid w:val="00493993"/>
    <w:rsid w:val="00493CA5"/>
    <w:rsid w:val="00497814"/>
    <w:rsid w:val="004A1E95"/>
    <w:rsid w:val="004A2DEF"/>
    <w:rsid w:val="004A585D"/>
    <w:rsid w:val="004C1222"/>
    <w:rsid w:val="004D63B3"/>
    <w:rsid w:val="004D67AB"/>
    <w:rsid w:val="004E55F0"/>
    <w:rsid w:val="00511118"/>
    <w:rsid w:val="00514FF8"/>
    <w:rsid w:val="00521C8F"/>
    <w:rsid w:val="00527BE1"/>
    <w:rsid w:val="00530B53"/>
    <w:rsid w:val="00541959"/>
    <w:rsid w:val="005445E5"/>
    <w:rsid w:val="00545FF7"/>
    <w:rsid w:val="005513B5"/>
    <w:rsid w:val="00556246"/>
    <w:rsid w:val="00557FA5"/>
    <w:rsid w:val="00563857"/>
    <w:rsid w:val="00564F98"/>
    <w:rsid w:val="005842DC"/>
    <w:rsid w:val="00584524"/>
    <w:rsid w:val="005862A4"/>
    <w:rsid w:val="005A12A9"/>
    <w:rsid w:val="005A3297"/>
    <w:rsid w:val="005A341C"/>
    <w:rsid w:val="005A5327"/>
    <w:rsid w:val="005C685E"/>
    <w:rsid w:val="005E4D62"/>
    <w:rsid w:val="005F101C"/>
    <w:rsid w:val="005F7DBB"/>
    <w:rsid w:val="00600EF2"/>
    <w:rsid w:val="006066D2"/>
    <w:rsid w:val="0061128C"/>
    <w:rsid w:val="006129E8"/>
    <w:rsid w:val="00622D00"/>
    <w:rsid w:val="0062394D"/>
    <w:rsid w:val="00625AFB"/>
    <w:rsid w:val="00625B59"/>
    <w:rsid w:val="006337C3"/>
    <w:rsid w:val="0063389C"/>
    <w:rsid w:val="00650059"/>
    <w:rsid w:val="00660636"/>
    <w:rsid w:val="00660DE3"/>
    <w:rsid w:val="00676192"/>
    <w:rsid w:val="00677411"/>
    <w:rsid w:val="006804E6"/>
    <w:rsid w:val="00691D94"/>
    <w:rsid w:val="00696E72"/>
    <w:rsid w:val="006B0862"/>
    <w:rsid w:val="006B2EA1"/>
    <w:rsid w:val="006C3F41"/>
    <w:rsid w:val="006C43B1"/>
    <w:rsid w:val="006D163A"/>
    <w:rsid w:val="006D779A"/>
    <w:rsid w:val="006E6700"/>
    <w:rsid w:val="006F7F2A"/>
    <w:rsid w:val="00713AE5"/>
    <w:rsid w:val="00723680"/>
    <w:rsid w:val="0072541F"/>
    <w:rsid w:val="0073331B"/>
    <w:rsid w:val="00740144"/>
    <w:rsid w:val="00752D4A"/>
    <w:rsid w:val="007634C4"/>
    <w:rsid w:val="00764876"/>
    <w:rsid w:val="00764C2F"/>
    <w:rsid w:val="00780EF5"/>
    <w:rsid w:val="00780F95"/>
    <w:rsid w:val="00784ED1"/>
    <w:rsid w:val="00795250"/>
    <w:rsid w:val="007A2F59"/>
    <w:rsid w:val="007A2F68"/>
    <w:rsid w:val="007C3FBD"/>
    <w:rsid w:val="007C49AB"/>
    <w:rsid w:val="007D1AA3"/>
    <w:rsid w:val="007D1B23"/>
    <w:rsid w:val="00804056"/>
    <w:rsid w:val="00806941"/>
    <w:rsid w:val="0081266F"/>
    <w:rsid w:val="00816809"/>
    <w:rsid w:val="00832AA5"/>
    <w:rsid w:val="00832F2D"/>
    <w:rsid w:val="0083617B"/>
    <w:rsid w:val="008405B7"/>
    <w:rsid w:val="00840D4B"/>
    <w:rsid w:val="00855A56"/>
    <w:rsid w:val="00860582"/>
    <w:rsid w:val="00861D3E"/>
    <w:rsid w:val="00863AAF"/>
    <w:rsid w:val="008673FE"/>
    <w:rsid w:val="00875710"/>
    <w:rsid w:val="00882915"/>
    <w:rsid w:val="00890E21"/>
    <w:rsid w:val="0089386A"/>
    <w:rsid w:val="00893F13"/>
    <w:rsid w:val="00896533"/>
    <w:rsid w:val="008A14E7"/>
    <w:rsid w:val="008A7646"/>
    <w:rsid w:val="008B3750"/>
    <w:rsid w:val="008C4FDE"/>
    <w:rsid w:val="008E0B9A"/>
    <w:rsid w:val="008E625B"/>
    <w:rsid w:val="008F4D6C"/>
    <w:rsid w:val="009002EE"/>
    <w:rsid w:val="00900710"/>
    <w:rsid w:val="00931FCF"/>
    <w:rsid w:val="0093280F"/>
    <w:rsid w:val="00932A5F"/>
    <w:rsid w:val="00933DB9"/>
    <w:rsid w:val="0093406A"/>
    <w:rsid w:val="0094136B"/>
    <w:rsid w:val="00944B28"/>
    <w:rsid w:val="00956D96"/>
    <w:rsid w:val="0096714F"/>
    <w:rsid w:val="0097087D"/>
    <w:rsid w:val="009724BD"/>
    <w:rsid w:val="00986800"/>
    <w:rsid w:val="00992C70"/>
    <w:rsid w:val="009931E8"/>
    <w:rsid w:val="00994C08"/>
    <w:rsid w:val="00996042"/>
    <w:rsid w:val="00996157"/>
    <w:rsid w:val="009A481C"/>
    <w:rsid w:val="009A6215"/>
    <w:rsid w:val="009A7A60"/>
    <w:rsid w:val="009C33BD"/>
    <w:rsid w:val="009C40DA"/>
    <w:rsid w:val="009D1894"/>
    <w:rsid w:val="009D2889"/>
    <w:rsid w:val="009D642F"/>
    <w:rsid w:val="009E2516"/>
    <w:rsid w:val="009F0C89"/>
    <w:rsid w:val="009F7B92"/>
    <w:rsid w:val="00A00A8E"/>
    <w:rsid w:val="00A04DB4"/>
    <w:rsid w:val="00A05864"/>
    <w:rsid w:val="00A065DA"/>
    <w:rsid w:val="00A07C77"/>
    <w:rsid w:val="00A13B24"/>
    <w:rsid w:val="00A14429"/>
    <w:rsid w:val="00A16828"/>
    <w:rsid w:val="00A23512"/>
    <w:rsid w:val="00A317B3"/>
    <w:rsid w:val="00A34EB7"/>
    <w:rsid w:val="00A4514C"/>
    <w:rsid w:val="00A455C1"/>
    <w:rsid w:val="00A4563D"/>
    <w:rsid w:val="00A70C66"/>
    <w:rsid w:val="00A72A28"/>
    <w:rsid w:val="00A72B5D"/>
    <w:rsid w:val="00A74E2F"/>
    <w:rsid w:val="00A75580"/>
    <w:rsid w:val="00A80D95"/>
    <w:rsid w:val="00A83EB4"/>
    <w:rsid w:val="00A9011E"/>
    <w:rsid w:val="00A923DC"/>
    <w:rsid w:val="00AA7F80"/>
    <w:rsid w:val="00AB23A4"/>
    <w:rsid w:val="00AB4250"/>
    <w:rsid w:val="00AB5149"/>
    <w:rsid w:val="00AB6747"/>
    <w:rsid w:val="00AB7E54"/>
    <w:rsid w:val="00AC1DFE"/>
    <w:rsid w:val="00AC254F"/>
    <w:rsid w:val="00AD1197"/>
    <w:rsid w:val="00AD728C"/>
    <w:rsid w:val="00AE04E6"/>
    <w:rsid w:val="00AE71E2"/>
    <w:rsid w:val="00AF14C8"/>
    <w:rsid w:val="00AF4353"/>
    <w:rsid w:val="00AF7F8F"/>
    <w:rsid w:val="00B07068"/>
    <w:rsid w:val="00B11632"/>
    <w:rsid w:val="00B156A6"/>
    <w:rsid w:val="00B222A7"/>
    <w:rsid w:val="00B254F1"/>
    <w:rsid w:val="00B2574A"/>
    <w:rsid w:val="00B33BDD"/>
    <w:rsid w:val="00B3598B"/>
    <w:rsid w:val="00B46159"/>
    <w:rsid w:val="00B52981"/>
    <w:rsid w:val="00B65EC6"/>
    <w:rsid w:val="00B67ADF"/>
    <w:rsid w:val="00B7313C"/>
    <w:rsid w:val="00B73850"/>
    <w:rsid w:val="00B87DE5"/>
    <w:rsid w:val="00B95636"/>
    <w:rsid w:val="00B9574D"/>
    <w:rsid w:val="00B9682E"/>
    <w:rsid w:val="00BA2619"/>
    <w:rsid w:val="00BB6296"/>
    <w:rsid w:val="00BC624B"/>
    <w:rsid w:val="00BD2089"/>
    <w:rsid w:val="00BD328B"/>
    <w:rsid w:val="00BD6897"/>
    <w:rsid w:val="00BD718F"/>
    <w:rsid w:val="00BD7ABB"/>
    <w:rsid w:val="00BE7753"/>
    <w:rsid w:val="00BE7912"/>
    <w:rsid w:val="00BF1FE3"/>
    <w:rsid w:val="00BF6F64"/>
    <w:rsid w:val="00C17508"/>
    <w:rsid w:val="00C23071"/>
    <w:rsid w:val="00C505FE"/>
    <w:rsid w:val="00C62EFA"/>
    <w:rsid w:val="00C63B93"/>
    <w:rsid w:val="00C718F5"/>
    <w:rsid w:val="00C72621"/>
    <w:rsid w:val="00C81550"/>
    <w:rsid w:val="00C846FE"/>
    <w:rsid w:val="00C90582"/>
    <w:rsid w:val="00C93E0B"/>
    <w:rsid w:val="00C96FA9"/>
    <w:rsid w:val="00CA026C"/>
    <w:rsid w:val="00CA3D79"/>
    <w:rsid w:val="00CA40D4"/>
    <w:rsid w:val="00CA7C6D"/>
    <w:rsid w:val="00CC259B"/>
    <w:rsid w:val="00CD12B4"/>
    <w:rsid w:val="00CE0308"/>
    <w:rsid w:val="00CE32B6"/>
    <w:rsid w:val="00CE3793"/>
    <w:rsid w:val="00CF2560"/>
    <w:rsid w:val="00CF458A"/>
    <w:rsid w:val="00D0262F"/>
    <w:rsid w:val="00D2132D"/>
    <w:rsid w:val="00D419F5"/>
    <w:rsid w:val="00D478B8"/>
    <w:rsid w:val="00D55498"/>
    <w:rsid w:val="00D62AAA"/>
    <w:rsid w:val="00D64130"/>
    <w:rsid w:val="00D80D65"/>
    <w:rsid w:val="00D84746"/>
    <w:rsid w:val="00D86808"/>
    <w:rsid w:val="00D961A1"/>
    <w:rsid w:val="00DB59F6"/>
    <w:rsid w:val="00DC2E4C"/>
    <w:rsid w:val="00DC5947"/>
    <w:rsid w:val="00DD4350"/>
    <w:rsid w:val="00DD7A98"/>
    <w:rsid w:val="00DF0FD1"/>
    <w:rsid w:val="00DF6921"/>
    <w:rsid w:val="00E0400A"/>
    <w:rsid w:val="00E11AF7"/>
    <w:rsid w:val="00E13864"/>
    <w:rsid w:val="00E35988"/>
    <w:rsid w:val="00E35AE5"/>
    <w:rsid w:val="00E47D4A"/>
    <w:rsid w:val="00E53666"/>
    <w:rsid w:val="00E53AD8"/>
    <w:rsid w:val="00E56113"/>
    <w:rsid w:val="00E56A2A"/>
    <w:rsid w:val="00E63CC3"/>
    <w:rsid w:val="00E66638"/>
    <w:rsid w:val="00E8099B"/>
    <w:rsid w:val="00E8146A"/>
    <w:rsid w:val="00EA62EA"/>
    <w:rsid w:val="00EC350A"/>
    <w:rsid w:val="00EC5A15"/>
    <w:rsid w:val="00EC5FD4"/>
    <w:rsid w:val="00EE0588"/>
    <w:rsid w:val="00EE4346"/>
    <w:rsid w:val="00EE5174"/>
    <w:rsid w:val="00EE7895"/>
    <w:rsid w:val="00EF4116"/>
    <w:rsid w:val="00F0323B"/>
    <w:rsid w:val="00F06714"/>
    <w:rsid w:val="00F0713D"/>
    <w:rsid w:val="00F077B2"/>
    <w:rsid w:val="00F23D8C"/>
    <w:rsid w:val="00F3543D"/>
    <w:rsid w:val="00F51CC3"/>
    <w:rsid w:val="00F56D96"/>
    <w:rsid w:val="00F604A2"/>
    <w:rsid w:val="00F6577A"/>
    <w:rsid w:val="00F664CD"/>
    <w:rsid w:val="00F708C6"/>
    <w:rsid w:val="00F876FF"/>
    <w:rsid w:val="00F9508C"/>
    <w:rsid w:val="00F9599F"/>
    <w:rsid w:val="00FA2B6C"/>
    <w:rsid w:val="00FA4949"/>
    <w:rsid w:val="00FC1076"/>
    <w:rsid w:val="00FC7280"/>
    <w:rsid w:val="00FD48B4"/>
    <w:rsid w:val="00FF00FC"/>
    <w:rsid w:val="00FF47BB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7F28"/>
  <w15:chartTrackingRefBased/>
  <w15:docId w15:val="{EA2C656A-66A9-4EC4-8B31-0FB3E6F6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876"/>
  </w:style>
  <w:style w:type="paragraph" w:styleId="Heading1">
    <w:name w:val="heading 1"/>
    <w:basedOn w:val="Normal"/>
    <w:link w:val="Heading1Char"/>
    <w:uiPriority w:val="9"/>
    <w:qFormat/>
    <w:rsid w:val="004A5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968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8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68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682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50"/>
  </w:style>
  <w:style w:type="paragraph" w:styleId="Footer">
    <w:name w:val="footer"/>
    <w:basedOn w:val="Normal"/>
    <w:link w:val="FooterChar"/>
    <w:uiPriority w:val="99"/>
    <w:unhideWhenUsed/>
    <w:rsid w:val="008B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50"/>
  </w:style>
  <w:style w:type="character" w:styleId="PlaceholderText">
    <w:name w:val="Placeholder Text"/>
    <w:basedOn w:val="DefaultParagraphFont"/>
    <w:uiPriority w:val="99"/>
    <w:semiHidden/>
    <w:rsid w:val="000264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C3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5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5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5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5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389C"/>
    <w:pPr>
      <w:ind w:left="720"/>
      <w:contextualSpacing/>
    </w:pPr>
  </w:style>
  <w:style w:type="table" w:styleId="TableGrid">
    <w:name w:val="Table Grid"/>
    <w:basedOn w:val="TableNormal"/>
    <w:uiPriority w:val="39"/>
    <w:rsid w:val="00F6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25AF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5AFB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A585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F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hyperlink" Target="https://www.ons.gov.uk/peoplepopulationandcommunity/healthandsocialcare/conditionsanddiseases/bulletins/coronaviruscovid19infectionsurveypilot/13november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hyperlink" Target="https://www.ons.gov.uk/employmentandlabourmarket/peopleinwork/employmentandemployeetypes/articles/singlemonthlabourforcesurveyestimates/latest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hyperlink" Target="https://www.ons.gov.uk/employmentandlabourmarket/peopleinwork/employmentandemployeetypes/articles/coronavirusandtheeffectsonuklabourmarketstatistics/2020-05-06" TargetMode="External"/><Relationship Id="rId30" Type="http://schemas.openxmlformats.org/officeDocument/2006/relationships/hyperlink" Target="https://www.iza.org/publications/dp/13529/labour-markets-in-the-time-of-coronavirus-measuring-excess" TargetMode="Externa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5B4C-38D6-4970-A8F5-E379CEE2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RHUL</Company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Wadsworth, J</dc:creator>
  <cp:keywords/>
  <dc:description/>
  <cp:lastModifiedBy>Charlie Meyrick</cp:lastModifiedBy>
  <cp:revision>7</cp:revision>
  <dcterms:created xsi:type="dcterms:W3CDTF">2021-03-30T10:52:00Z</dcterms:created>
  <dcterms:modified xsi:type="dcterms:W3CDTF">2021-03-30T11:24:00Z</dcterms:modified>
</cp:coreProperties>
</file>