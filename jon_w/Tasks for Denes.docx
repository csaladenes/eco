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646F" w14:textId="6681820B" w:rsidR="0093766E" w:rsidRPr="009D3D59" w:rsidRDefault="009D3D59">
      <w:pPr>
        <w:rPr>
          <w:u w:val="single"/>
        </w:rPr>
      </w:pPr>
      <w:r w:rsidRPr="009D3D59">
        <w:rPr>
          <w:u w:val="single"/>
        </w:rPr>
        <w:t>Tasks for Denes</w:t>
      </w:r>
    </w:p>
    <w:p w14:paraId="1166C022" w14:textId="2DE58D8D" w:rsidR="009D3D59" w:rsidRDefault="009D3D59"/>
    <w:p w14:paraId="5A7432B6" w14:textId="1885147E" w:rsidR="009D3D59" w:rsidRDefault="009D3D59" w:rsidP="009D3D59">
      <w:pPr>
        <w:pStyle w:val="ListParagraph"/>
        <w:numPr>
          <w:ilvl w:val="0"/>
          <w:numId w:val="1"/>
        </w:numPr>
      </w:pPr>
      <w:r>
        <w:t>Replicating charts within articles</w:t>
      </w:r>
    </w:p>
    <w:p w14:paraId="446FF1FA" w14:textId="626AA98F" w:rsidR="009D3D59" w:rsidRDefault="009D3D59" w:rsidP="009D3D59">
      <w:pPr>
        <w:pStyle w:val="ListParagraph"/>
        <w:numPr>
          <w:ilvl w:val="0"/>
          <w:numId w:val="1"/>
        </w:numPr>
      </w:pPr>
      <w:r>
        <w:t>Improving existing charts on site</w:t>
      </w:r>
    </w:p>
    <w:p w14:paraId="30F7CF8E" w14:textId="1BCD9566" w:rsidR="009D3D59" w:rsidRDefault="009D3D59" w:rsidP="009D3D59">
      <w:pPr>
        <w:pStyle w:val="ListParagraph"/>
        <w:numPr>
          <w:ilvl w:val="0"/>
          <w:numId w:val="1"/>
        </w:numPr>
      </w:pPr>
      <w:r>
        <w:t xml:space="preserve">Data Hub and APIs </w:t>
      </w:r>
    </w:p>
    <w:p w14:paraId="19B0B2D6" w14:textId="38E920D4" w:rsidR="009D3D59" w:rsidRDefault="009D3D59" w:rsidP="009D3D59">
      <w:pPr>
        <w:pStyle w:val="ListParagraph"/>
        <w:numPr>
          <w:ilvl w:val="0"/>
          <w:numId w:val="1"/>
        </w:numPr>
      </w:pPr>
      <w:r>
        <w:t xml:space="preserve">Building relationships with data-focused organisations such as the ONS and Our World in Data </w:t>
      </w:r>
    </w:p>
    <w:p w14:paraId="629D44C6" w14:textId="376E67D6" w:rsidR="009D3D59" w:rsidRDefault="009D3D59" w:rsidP="009D3D59"/>
    <w:p w14:paraId="2192474C" w14:textId="1998634F" w:rsidR="009D3D59" w:rsidRDefault="009D3D59" w:rsidP="009D3D59">
      <w:r>
        <w:t>Outstanding:</w:t>
      </w:r>
    </w:p>
    <w:p w14:paraId="06269D80" w14:textId="1274FC23" w:rsidR="009D3D59" w:rsidRDefault="009D3D59" w:rsidP="009D3D59"/>
    <w:p w14:paraId="2CF98CE1" w14:textId="398206A6" w:rsidR="009D3D59" w:rsidRDefault="009D3D59" w:rsidP="009D3D59">
      <w:pPr>
        <w:pStyle w:val="ListParagraph"/>
        <w:numPr>
          <w:ilvl w:val="0"/>
          <w:numId w:val="2"/>
        </w:numPr>
      </w:pPr>
      <w:r>
        <w:t>Replicate figures 1-9 in Jonathon Wadsworth’s latest piece</w:t>
      </w:r>
    </w:p>
    <w:p w14:paraId="4C45D2F0" w14:textId="058C8AEE" w:rsidR="009D3D59" w:rsidRDefault="009D3D59" w:rsidP="009D3D59">
      <w:pPr>
        <w:pStyle w:val="ListParagraph"/>
        <w:numPr>
          <w:ilvl w:val="0"/>
          <w:numId w:val="2"/>
        </w:numPr>
      </w:pPr>
      <w:r>
        <w:t xml:space="preserve">Replicate </w:t>
      </w:r>
      <w:proofErr w:type="spellStart"/>
      <w:r>
        <w:t>Goenka</w:t>
      </w:r>
      <w:proofErr w:type="spellEnd"/>
      <w:r>
        <w:t xml:space="preserve"> fig 1 (heat map)</w:t>
      </w:r>
    </w:p>
    <w:p w14:paraId="7BBA7A2A" w14:textId="6890B349" w:rsidR="00C91852" w:rsidRDefault="00C91852" w:rsidP="009D3D59">
      <w:pPr>
        <w:pStyle w:val="ListParagraph"/>
        <w:numPr>
          <w:ilvl w:val="0"/>
          <w:numId w:val="2"/>
        </w:numPr>
      </w:pPr>
      <w:r>
        <w:t>Ben Moll – provide Denes with the csv and static image</w:t>
      </w:r>
      <w:r w:rsidR="0054322A">
        <w:t>:</w:t>
      </w:r>
    </w:p>
    <w:p w14:paraId="2F30E786" w14:textId="0CEFCC1F" w:rsidR="0054322A" w:rsidRPr="0054322A" w:rsidRDefault="0054322A" w:rsidP="0054322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563C1"/>
          <w:sz w:val="22"/>
          <w:szCs w:val="22"/>
          <w:u w:val="single"/>
          <w:bdr w:val="none" w:sz="0" w:space="0" w:color="auto" w:frame="1"/>
          <w:shd w:val="clear" w:color="auto" w:fill="FFFFFF"/>
        </w:rPr>
        <w:fldChar w:fldCharType="begin"/>
      </w:r>
      <w:ins w:id="0" w:author="Charlie Meyrick" w:date="2021-04-01T16:02:00Z">
        <w:r>
          <w:rPr>
            <w:rFonts w:ascii="Calibri" w:eastAsia="Times New Roman" w:hAnsi="Calibri" w:cs="Times New Roman"/>
            <w:color w:val="0563C1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instrText xml:space="preserve"> HYPERLINK "</w:instrText>
        </w:r>
      </w:ins>
      <w:r w:rsidRPr="0054322A">
        <w:rPr>
          <w:rFonts w:ascii="Calibri" w:eastAsia="Times New Roman" w:hAnsi="Calibri" w:cs="Times New Roman"/>
          <w:color w:val="0563C1"/>
          <w:sz w:val="22"/>
          <w:szCs w:val="22"/>
          <w:u w:val="single"/>
          <w:bdr w:val="none" w:sz="0" w:space="0" w:color="auto" w:frame="1"/>
          <w:shd w:val="clear" w:color="auto" w:fill="FFFFFF"/>
        </w:rPr>
        <w:instrText>https://bfi.uchicago.edu/insight/research-summary/the-great-lockdown-and-the-big-stimulus-tracing-the-pandemic-possibility-frontier-for-the-us/</w:instrText>
      </w:r>
      <w:ins w:id="1" w:author="Charlie Meyrick" w:date="2021-04-01T16:02:00Z">
        <w:r>
          <w:rPr>
            <w:rFonts w:ascii="Calibri" w:eastAsia="Times New Roman" w:hAnsi="Calibri" w:cs="Times New Roman"/>
            <w:color w:val="0563C1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instrText xml:space="preserve">" </w:instrText>
        </w:r>
      </w:ins>
      <w:r>
        <w:rPr>
          <w:rFonts w:ascii="Calibri" w:eastAsia="Times New Roman" w:hAnsi="Calibri" w:cs="Times New Roman"/>
          <w:color w:val="0563C1"/>
          <w:sz w:val="22"/>
          <w:szCs w:val="22"/>
          <w:u w:val="single"/>
          <w:bdr w:val="none" w:sz="0" w:space="0" w:color="auto" w:frame="1"/>
          <w:shd w:val="clear" w:color="auto" w:fill="FFFFFF"/>
        </w:rPr>
        <w:fldChar w:fldCharType="separate"/>
      </w:r>
      <w:r w:rsidRPr="000D4E7D">
        <w:rPr>
          <w:rStyle w:val="Hyperlink"/>
          <w:rFonts w:ascii="Calibri" w:eastAsia="Times New Roman" w:hAnsi="Calibri" w:cs="Times New Roman"/>
          <w:sz w:val="22"/>
          <w:szCs w:val="22"/>
          <w:bdr w:val="none" w:sz="0" w:space="0" w:color="auto" w:frame="1"/>
          <w:shd w:val="clear" w:color="auto" w:fill="FFFFFF"/>
        </w:rPr>
        <w:t>https://bfi.uchicago.edu/insight/research-summary/the-great-lockdown-and-the-big-</w:t>
      </w:r>
      <w:r w:rsidRPr="000D4E7D">
        <w:rPr>
          <w:rStyle w:val="Hyperlink"/>
          <w:rFonts w:ascii="Calibri" w:eastAsia="Times New Roman" w:hAnsi="Calibri" w:cs="Times New Roman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0D4E7D">
        <w:rPr>
          <w:rStyle w:val="Hyperlink"/>
          <w:rFonts w:ascii="Calibri" w:eastAsia="Times New Roman" w:hAnsi="Calibri" w:cs="Times New Roman"/>
          <w:sz w:val="22"/>
          <w:szCs w:val="22"/>
          <w:bdr w:val="none" w:sz="0" w:space="0" w:color="auto" w:frame="1"/>
          <w:shd w:val="clear" w:color="auto" w:fill="FFFFFF"/>
        </w:rPr>
        <w:t>timulus-tracing-the-pandemic-possibility-frontier-for-the-us/</w:t>
      </w:r>
      <w:r>
        <w:rPr>
          <w:rFonts w:ascii="Calibri" w:eastAsia="Times New Roman" w:hAnsi="Calibri" w:cs="Times New Roman"/>
          <w:color w:val="0563C1"/>
          <w:sz w:val="22"/>
          <w:szCs w:val="22"/>
          <w:u w:val="single"/>
          <w:bdr w:val="none" w:sz="0" w:space="0" w:color="auto" w:frame="1"/>
          <w:shd w:val="clear" w:color="auto" w:fill="FFFFFF"/>
        </w:rPr>
        <w:fldChar w:fldCharType="end"/>
      </w:r>
    </w:p>
    <w:p w14:paraId="123ADF99" w14:textId="50ACD0E5" w:rsidR="0054322A" w:rsidRDefault="0054322A" w:rsidP="00F94BA5">
      <w:pPr>
        <w:pStyle w:val="ListParagraph"/>
      </w:pPr>
    </w:p>
    <w:p w14:paraId="35DA7877" w14:textId="4827B5AE" w:rsidR="009D3D59" w:rsidRDefault="009D3D59" w:rsidP="009D3D59"/>
    <w:p w14:paraId="3671A62F" w14:textId="77777777" w:rsidR="009D3D59" w:rsidRDefault="009D3D59" w:rsidP="009D3D59"/>
    <w:p w14:paraId="56C2A9B0" w14:textId="04F4B9D4" w:rsidR="009D3D59" w:rsidRDefault="009D3D59" w:rsidP="009D3D59"/>
    <w:p w14:paraId="3B89BB47" w14:textId="77777777" w:rsidR="009D3D59" w:rsidRDefault="009D3D59" w:rsidP="009D3D59"/>
    <w:sectPr w:rsidR="009D3D59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3A1"/>
    <w:multiLevelType w:val="hybridMultilevel"/>
    <w:tmpl w:val="AA364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0C7D"/>
    <w:multiLevelType w:val="hybridMultilevel"/>
    <w:tmpl w:val="A1E09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 Meyrick">
    <w15:presenceInfo w15:providerId="Windows Live" w15:userId="4dc0d1c6d9e01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59"/>
    <w:rsid w:val="001E3647"/>
    <w:rsid w:val="00373A22"/>
    <w:rsid w:val="004252ED"/>
    <w:rsid w:val="0054322A"/>
    <w:rsid w:val="009D3D59"/>
    <w:rsid w:val="00C91852"/>
    <w:rsid w:val="00F9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C1174"/>
  <w15:chartTrackingRefBased/>
  <w15:docId w15:val="{581239FA-3778-0B42-8ABC-F54EF028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3</cp:revision>
  <dcterms:created xsi:type="dcterms:W3CDTF">2021-03-30T11:08:00Z</dcterms:created>
  <dcterms:modified xsi:type="dcterms:W3CDTF">2021-04-06T08:49:00Z</dcterms:modified>
</cp:coreProperties>
</file>